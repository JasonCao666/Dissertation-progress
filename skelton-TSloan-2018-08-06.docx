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D1D6" w14:textId="77777777" w:rsidR="00F610F1" w:rsidRPr="001C7C37" w:rsidRDefault="00F610F1" w:rsidP="00F61761">
      <w:pPr>
        <w:pStyle w:val="1"/>
        <w:jc w:val="center"/>
        <w:rPr>
          <w:rFonts w:ascii="Times" w:hAnsi="Times"/>
        </w:rPr>
      </w:pPr>
      <w:r w:rsidRPr="001C7C37">
        <w:rPr>
          <w:rFonts w:ascii="Times" w:hAnsi="Times"/>
        </w:rPr>
        <w:t>Chapter 1</w:t>
      </w:r>
    </w:p>
    <w:p w14:paraId="2E2BB1B2" w14:textId="77777777" w:rsidR="00CE1D84" w:rsidRDefault="00F610F1" w:rsidP="00F61761">
      <w:pPr>
        <w:pStyle w:val="1"/>
        <w:jc w:val="center"/>
        <w:rPr>
          <w:rFonts w:ascii="Times" w:hAnsi="Times"/>
        </w:rPr>
      </w:pPr>
      <w:r w:rsidRPr="001C7C37">
        <w:rPr>
          <w:rFonts w:ascii="Times" w:hAnsi="Times"/>
        </w:rPr>
        <w:t>Introduction</w:t>
      </w:r>
    </w:p>
    <w:p w14:paraId="5D4CC0EB" w14:textId="77777777" w:rsidR="001D55B4" w:rsidRPr="008524BF" w:rsidRDefault="008524BF" w:rsidP="008524BF">
      <w:pPr>
        <w:jc w:val="both"/>
        <w:rPr>
          <w:rFonts w:ascii="Times" w:hAnsi="Times"/>
          <w:lang w:val="en-GB"/>
        </w:rPr>
      </w:pPr>
      <w:r w:rsidRPr="001D55B4">
        <w:rPr>
          <w:rFonts w:ascii="Times" w:hAnsi="Times"/>
          <w:lang w:val="en-GB"/>
        </w:rPr>
        <w:t xml:space="preserve">This chapter provides </w:t>
      </w:r>
      <w:r>
        <w:rPr>
          <w:rFonts w:ascii="Times" w:hAnsi="Times"/>
          <w:lang w:val="en-GB"/>
        </w:rPr>
        <w:t>a</w:t>
      </w:r>
      <w:r w:rsidRPr="001D55B4">
        <w:rPr>
          <w:rFonts w:ascii="Times" w:hAnsi="Times"/>
          <w:lang w:val="en-GB"/>
        </w:rPr>
        <w:t xml:space="preserve"> general </w:t>
      </w:r>
      <w:r>
        <w:rPr>
          <w:rFonts w:ascii="Times" w:hAnsi="Times"/>
          <w:lang w:val="en-GB"/>
        </w:rPr>
        <w:t>overview of the dissertation, including</w:t>
      </w:r>
      <w:r w:rsidRPr="001D55B4">
        <w:rPr>
          <w:rFonts w:ascii="Times" w:hAnsi="Times"/>
          <w:lang w:val="en-GB"/>
        </w:rPr>
        <w:t xml:space="preserve"> background, </w:t>
      </w:r>
      <w:r>
        <w:rPr>
          <w:rFonts w:ascii="Times" w:hAnsi="Times" w:hint="eastAsia"/>
          <w:lang w:val="en-GB"/>
        </w:rPr>
        <w:t>aim</w:t>
      </w:r>
      <w:r>
        <w:rPr>
          <w:rFonts w:ascii="Times" w:hAnsi="Times"/>
          <w:lang w:val="en-GB"/>
        </w:rPr>
        <w:t>s</w:t>
      </w:r>
      <w:r w:rsidRPr="001D55B4">
        <w:rPr>
          <w:rFonts w:ascii="Times" w:hAnsi="Times"/>
          <w:lang w:val="en-GB"/>
        </w:rPr>
        <w:t xml:space="preserve">, methods, </w:t>
      </w:r>
      <w:r>
        <w:rPr>
          <w:rFonts w:ascii="Times" w:hAnsi="Times"/>
          <w:lang w:val="en-GB"/>
        </w:rPr>
        <w:t xml:space="preserve">study </w:t>
      </w:r>
      <w:r w:rsidRPr="001D55B4">
        <w:rPr>
          <w:rFonts w:ascii="Times" w:hAnsi="Times"/>
          <w:lang w:val="en-GB"/>
        </w:rPr>
        <w:t xml:space="preserve">value, and </w:t>
      </w:r>
      <w:r>
        <w:rPr>
          <w:rFonts w:ascii="Times" w:hAnsi="Times"/>
          <w:lang w:val="en-GB"/>
        </w:rPr>
        <w:t xml:space="preserve">main </w:t>
      </w:r>
      <w:r w:rsidRPr="001D55B4">
        <w:rPr>
          <w:rFonts w:ascii="Times" w:hAnsi="Times"/>
          <w:lang w:val="en-GB"/>
        </w:rPr>
        <w:t>structure</w:t>
      </w:r>
      <w:r>
        <w:rPr>
          <w:rFonts w:ascii="Times" w:hAnsi="Times"/>
          <w:lang w:val="en-GB"/>
        </w:rPr>
        <w:t xml:space="preserve"> of this research</w:t>
      </w:r>
      <w:r w:rsidRPr="001D55B4">
        <w:rPr>
          <w:rFonts w:ascii="Times" w:hAnsi="Times"/>
          <w:lang w:val="en-GB"/>
        </w:rPr>
        <w:t>.</w:t>
      </w:r>
    </w:p>
    <w:p w14:paraId="6491ED9B" w14:textId="77777777" w:rsidR="00F61761" w:rsidRPr="001C7C37" w:rsidRDefault="00B61B35" w:rsidP="00F61761">
      <w:pPr>
        <w:pStyle w:val="2"/>
        <w:numPr>
          <w:ilvl w:val="1"/>
          <w:numId w:val="5"/>
        </w:numPr>
        <w:jc w:val="both"/>
        <w:rPr>
          <w:rFonts w:ascii="Times" w:hAnsi="Times"/>
          <w:i w:val="0"/>
        </w:rPr>
      </w:pPr>
      <w:r>
        <w:rPr>
          <w:rFonts w:ascii="Times" w:hAnsi="Times" w:hint="eastAsia"/>
          <w:i w:val="0"/>
          <w:lang w:eastAsia="zh-CN"/>
        </w:rPr>
        <w:t>Dissertation</w:t>
      </w:r>
      <w:r>
        <w:rPr>
          <w:rFonts w:ascii="Times" w:hAnsi="Times"/>
          <w:i w:val="0"/>
          <w:lang w:eastAsia="zh-CN"/>
        </w:rPr>
        <w:t xml:space="preserve"> </w:t>
      </w:r>
      <w:r w:rsidR="00CE1D84" w:rsidRPr="001C7C37">
        <w:rPr>
          <w:rFonts w:ascii="Times" w:hAnsi="Times"/>
          <w:i w:val="0"/>
        </w:rPr>
        <w:t>Background</w:t>
      </w:r>
      <w:r w:rsidR="00F61761" w:rsidRPr="001C7C37">
        <w:rPr>
          <w:rFonts w:ascii="Times" w:hAnsi="Times"/>
          <w:i w:val="0"/>
        </w:rPr>
        <w:t xml:space="preserve">: </w:t>
      </w:r>
    </w:p>
    <w:p w14:paraId="4D554546" w14:textId="2D68CE64" w:rsidR="00567344" w:rsidRPr="008524BF" w:rsidRDefault="008524BF" w:rsidP="008524BF">
      <w:pPr>
        <w:jc w:val="both"/>
        <w:rPr>
          <w:rFonts w:ascii="Times" w:hAnsi="Times"/>
        </w:rPr>
      </w:pPr>
      <w:r w:rsidRPr="008524BF">
        <w:rPr>
          <w:rFonts w:ascii="Times" w:hAnsi="Times"/>
        </w:rPr>
        <w:t xml:space="preserve">In the era of rapid development of the Internet and smartphones, searching restaurants or specific food </w:t>
      </w:r>
      <w:r w:rsidR="00296A66">
        <w:rPr>
          <w:rFonts w:ascii="Times" w:hAnsi="Times"/>
        </w:rPr>
        <w:t>has become easier</w:t>
      </w:r>
      <w:r w:rsidRPr="008524BF">
        <w:rPr>
          <w:rFonts w:ascii="Times" w:hAnsi="Times"/>
        </w:rPr>
        <w:t xml:space="preserve">. For example, with Google Maps, customers could find </w:t>
      </w:r>
      <w:r w:rsidR="00DA7DB7">
        <w:rPr>
          <w:rFonts w:ascii="Times" w:hAnsi="Times"/>
        </w:rPr>
        <w:t xml:space="preserve">the type of </w:t>
      </w:r>
      <w:r w:rsidRPr="008524BF">
        <w:rPr>
          <w:rFonts w:ascii="Times" w:hAnsi="Times"/>
        </w:rPr>
        <w:t xml:space="preserve">restaurant or food they are interested in </w:t>
      </w:r>
      <w:r w:rsidR="00DA7DB7">
        <w:rPr>
          <w:rFonts w:ascii="Times" w:hAnsi="Times"/>
        </w:rPr>
        <w:t xml:space="preserve">more </w:t>
      </w:r>
      <w:r w:rsidRPr="008524BF">
        <w:rPr>
          <w:rFonts w:ascii="Times" w:hAnsi="Times"/>
        </w:rPr>
        <w:t>simpl</w:t>
      </w:r>
      <w:r w:rsidR="00DA7DB7">
        <w:rPr>
          <w:rFonts w:ascii="Times" w:hAnsi="Times"/>
        </w:rPr>
        <w:t>y</w:t>
      </w:r>
      <w:r w:rsidRPr="008524BF">
        <w:rPr>
          <w:rFonts w:ascii="Times" w:hAnsi="Times"/>
        </w:rPr>
        <w:t xml:space="preserve"> and more accurate</w:t>
      </w:r>
      <w:r w:rsidR="00DA7DB7">
        <w:rPr>
          <w:rFonts w:ascii="Times" w:hAnsi="Times"/>
        </w:rPr>
        <w:t>ly</w:t>
      </w:r>
      <w:r w:rsidRPr="008524BF">
        <w:rPr>
          <w:rFonts w:ascii="Times" w:hAnsi="Times"/>
        </w:rPr>
        <w:t>. At the same time</w:t>
      </w:r>
      <w:r w:rsidR="00296A66">
        <w:t xml:space="preserve">, </w:t>
      </w:r>
      <w:r w:rsidR="00296A66">
        <w:rPr>
          <w:rFonts w:ascii="Times" w:hAnsi="Times"/>
        </w:rPr>
        <w:t>r</w:t>
      </w:r>
      <w:r w:rsidR="00296A66" w:rsidRPr="00296A66">
        <w:rPr>
          <w:rFonts w:ascii="Times" w:hAnsi="Times"/>
        </w:rPr>
        <w:t xml:space="preserve">estaurant operators can use these </w:t>
      </w:r>
      <w:r w:rsidR="004D6953" w:rsidRPr="004D6953">
        <w:rPr>
          <w:rFonts w:ascii="Times" w:hAnsi="Times"/>
          <w:lang w:val="en-GB"/>
        </w:rPr>
        <w:t xml:space="preserve">techniques </w:t>
      </w:r>
      <w:r w:rsidR="00296A66" w:rsidRPr="00296A66">
        <w:rPr>
          <w:rFonts w:ascii="Times" w:hAnsi="Times"/>
        </w:rPr>
        <w:t>to better expand their business</w:t>
      </w:r>
      <w:r w:rsidR="00296A66">
        <w:rPr>
          <w:rFonts w:ascii="Times" w:hAnsi="Times"/>
        </w:rPr>
        <w:t xml:space="preserve"> </w:t>
      </w:r>
      <w:r w:rsidRPr="008524BF">
        <w:rPr>
          <w:rFonts w:ascii="Times" w:hAnsi="Times"/>
        </w:rPr>
        <w:t xml:space="preserve">[4]. </w:t>
      </w:r>
      <w:r w:rsidR="00DA7DB7">
        <w:rPr>
          <w:rFonts w:ascii="Times" w:hAnsi="Times"/>
        </w:rPr>
        <w:t>On</w:t>
      </w:r>
      <w:r w:rsidRPr="008524BF">
        <w:rPr>
          <w:rFonts w:ascii="Times" w:hAnsi="Times"/>
        </w:rPr>
        <w:t xml:space="preserve"> discovering </w:t>
      </w:r>
      <w:r w:rsidR="00DA7DB7">
        <w:rPr>
          <w:rFonts w:ascii="Times" w:hAnsi="Times"/>
        </w:rPr>
        <w:t>this</w:t>
      </w:r>
      <w:r w:rsidRPr="008524BF">
        <w:rPr>
          <w:rFonts w:ascii="Times" w:hAnsi="Times"/>
        </w:rPr>
        <w:t xml:space="preserve"> business opportunity, an increasing number of restaurant operators </w:t>
      </w:r>
      <w:r w:rsidR="00DA7DB7">
        <w:rPr>
          <w:rFonts w:ascii="Times" w:hAnsi="Times"/>
        </w:rPr>
        <w:t xml:space="preserve">are </w:t>
      </w:r>
      <w:r w:rsidRPr="008524BF">
        <w:rPr>
          <w:rFonts w:ascii="Times" w:hAnsi="Times"/>
        </w:rPr>
        <w:t>advertis</w:t>
      </w:r>
      <w:r w:rsidR="00DA7DB7">
        <w:rPr>
          <w:rFonts w:ascii="Times" w:hAnsi="Times"/>
        </w:rPr>
        <w:t>ing</w:t>
      </w:r>
      <w:r w:rsidRPr="008524BF">
        <w:rPr>
          <w:rFonts w:ascii="Times" w:hAnsi="Times"/>
        </w:rPr>
        <w:t xml:space="preserve"> the </w:t>
      </w:r>
      <w:proofErr w:type="gramStart"/>
      <w:r w:rsidRPr="008524BF">
        <w:rPr>
          <w:rFonts w:ascii="Times" w:hAnsi="Times"/>
        </w:rPr>
        <w:t xml:space="preserve">link  </w:t>
      </w:r>
      <w:r w:rsidR="00DA7DB7">
        <w:rPr>
          <w:rFonts w:ascii="Times" w:hAnsi="Times"/>
        </w:rPr>
        <w:t>to</w:t>
      </w:r>
      <w:proofErr w:type="gramEnd"/>
      <w:r w:rsidR="00DA7DB7">
        <w:rPr>
          <w:rFonts w:ascii="Times" w:hAnsi="Times"/>
        </w:rPr>
        <w:t xml:space="preserve"> </w:t>
      </w:r>
      <w:r w:rsidRPr="008524BF">
        <w:rPr>
          <w:rFonts w:ascii="Times" w:hAnsi="Times"/>
        </w:rPr>
        <w:t>the</w:t>
      </w:r>
      <w:r w:rsidR="00DA7DB7">
        <w:rPr>
          <w:rFonts w:ascii="Times" w:hAnsi="Times"/>
        </w:rPr>
        <w:t>ir</w:t>
      </w:r>
      <w:r w:rsidRPr="008524BF">
        <w:rPr>
          <w:rFonts w:ascii="Times" w:hAnsi="Times"/>
        </w:rPr>
        <w:t xml:space="preserve"> menu on some information applications </w:t>
      </w:r>
      <w:r w:rsidR="00DA7DB7">
        <w:rPr>
          <w:rFonts w:ascii="Times" w:hAnsi="Times"/>
        </w:rPr>
        <w:t>and</w:t>
      </w:r>
      <w:r w:rsidRPr="008524BF">
        <w:rPr>
          <w:rFonts w:ascii="Times" w:hAnsi="Times"/>
        </w:rPr>
        <w:t xml:space="preserve"> websites, such as Google Maps </w:t>
      </w:r>
      <w:r w:rsidR="00DA7DB7">
        <w:rPr>
          <w:rFonts w:ascii="Times" w:hAnsi="Times"/>
        </w:rPr>
        <w:t>and</w:t>
      </w:r>
      <w:r w:rsidRPr="008524BF">
        <w:rPr>
          <w:rFonts w:ascii="Times" w:hAnsi="Times"/>
        </w:rPr>
        <w:t xml:space="preserve"> TripAdvisor [5]</w:t>
      </w:r>
      <w:r w:rsidR="00DA7DB7">
        <w:rPr>
          <w:rFonts w:ascii="Times" w:hAnsi="Times"/>
        </w:rPr>
        <w:t xml:space="preserve">. This has resulted </w:t>
      </w:r>
      <w:proofErr w:type="gramStart"/>
      <w:r w:rsidR="00DA7DB7">
        <w:rPr>
          <w:rFonts w:ascii="Times" w:hAnsi="Times"/>
        </w:rPr>
        <w:t xml:space="preserve">in </w:t>
      </w:r>
      <w:r w:rsidRPr="008524BF">
        <w:rPr>
          <w:rFonts w:ascii="Times" w:hAnsi="Times"/>
        </w:rPr>
        <w:t xml:space="preserve"> a</w:t>
      </w:r>
      <w:proofErr w:type="gramEnd"/>
      <w:r w:rsidRPr="008524BF">
        <w:rPr>
          <w:rFonts w:ascii="Times" w:hAnsi="Times"/>
        </w:rPr>
        <w:t xml:space="preserve"> large amount </w:t>
      </w:r>
      <w:r w:rsidR="00DA7DB7">
        <w:rPr>
          <w:rFonts w:ascii="Times" w:hAnsi="Times"/>
        </w:rPr>
        <w:t xml:space="preserve">of </w:t>
      </w:r>
      <w:r w:rsidRPr="008524BF">
        <w:rPr>
          <w:rFonts w:ascii="Times" w:hAnsi="Times"/>
        </w:rPr>
        <w:t xml:space="preserve">data about  restaurant </w:t>
      </w:r>
      <w:r w:rsidR="009219E1">
        <w:rPr>
          <w:rFonts w:ascii="Times" w:hAnsi="Times"/>
        </w:rPr>
        <w:t>information such as menu and restaurant</w:t>
      </w:r>
      <w:r w:rsidR="009219E1" w:rsidRPr="00244A38">
        <w:rPr>
          <w:rFonts w:ascii="Times" w:hAnsi="Times"/>
        </w:rPr>
        <w:t xml:space="preserve"> </w:t>
      </w:r>
      <w:r w:rsidR="009219E1">
        <w:rPr>
          <w:rFonts w:ascii="Times" w:hAnsi="Times"/>
        </w:rPr>
        <w:t>description</w:t>
      </w:r>
      <w:r w:rsidR="00C8555F">
        <w:rPr>
          <w:rFonts w:ascii="Times" w:hAnsi="Times"/>
        </w:rPr>
        <w:t>,</w:t>
      </w:r>
      <w:r w:rsidR="009219E1">
        <w:rPr>
          <w:rFonts w:ascii="Times" w:hAnsi="Times"/>
        </w:rPr>
        <w:t xml:space="preserve"> </w:t>
      </w:r>
      <w:r w:rsidR="00DA7DB7">
        <w:rPr>
          <w:rFonts w:ascii="Times" w:hAnsi="Times"/>
        </w:rPr>
        <w:t>being publicly available in a digital form</w:t>
      </w:r>
      <w:r w:rsidRPr="008524BF">
        <w:rPr>
          <w:rFonts w:ascii="Times" w:hAnsi="Times"/>
        </w:rPr>
        <w:t xml:space="preserve">. </w:t>
      </w:r>
      <w:r w:rsidR="00244A38" w:rsidRPr="00244A38">
        <w:rPr>
          <w:rFonts w:ascii="Times" w:hAnsi="Times"/>
        </w:rPr>
        <w:t xml:space="preserve">In </w:t>
      </w:r>
      <w:r w:rsidR="00244A38">
        <w:rPr>
          <w:rFonts w:ascii="Times" w:hAnsi="Times"/>
        </w:rPr>
        <w:t>terms</w:t>
      </w:r>
      <w:r w:rsidR="00244A38" w:rsidRPr="00244A38">
        <w:rPr>
          <w:rFonts w:ascii="Times" w:hAnsi="Times"/>
        </w:rPr>
        <w:t xml:space="preserve"> of ordinary diners, the </w:t>
      </w:r>
      <w:r w:rsidR="009219E1">
        <w:rPr>
          <w:rFonts w:ascii="Times" w:hAnsi="Times"/>
        </w:rPr>
        <w:t xml:space="preserve">content in </w:t>
      </w:r>
      <w:r w:rsidR="009219E1" w:rsidRPr="00244A38">
        <w:rPr>
          <w:rFonts w:ascii="Times" w:hAnsi="Times"/>
        </w:rPr>
        <w:t>restaurants</w:t>
      </w:r>
      <w:r w:rsidR="009219E1">
        <w:rPr>
          <w:rFonts w:ascii="Times" w:hAnsi="Times"/>
        </w:rPr>
        <w:t>’</w:t>
      </w:r>
      <w:r w:rsidR="009219E1" w:rsidRPr="00244A38">
        <w:rPr>
          <w:rFonts w:ascii="Times" w:hAnsi="Times"/>
        </w:rPr>
        <w:t xml:space="preserve"> </w:t>
      </w:r>
      <w:r w:rsidR="00244A38" w:rsidRPr="00244A38">
        <w:rPr>
          <w:rFonts w:ascii="Times" w:hAnsi="Times"/>
        </w:rPr>
        <w:t>websites can only provide the</w:t>
      </w:r>
      <w:r w:rsidR="00244A38">
        <w:rPr>
          <w:rFonts w:ascii="Times" w:hAnsi="Times"/>
        </w:rPr>
        <w:t>m with a reference for catering. However,</w:t>
      </w:r>
      <w:r w:rsidR="00244A38" w:rsidRPr="00244A38">
        <w:rPr>
          <w:rFonts w:ascii="Times" w:hAnsi="Times"/>
        </w:rPr>
        <w:t xml:space="preserve"> </w:t>
      </w:r>
      <w:r w:rsidR="009219E1">
        <w:rPr>
          <w:rFonts w:ascii="Times" w:hAnsi="Times"/>
        </w:rPr>
        <w:t>i</w:t>
      </w:r>
      <w:r w:rsidR="009219E1" w:rsidRPr="009219E1">
        <w:rPr>
          <w:rFonts w:ascii="Times" w:hAnsi="Times"/>
        </w:rPr>
        <w:t xml:space="preserve">n the eyes of data workers, a lot of potential </w:t>
      </w:r>
      <w:r w:rsidR="009219E1">
        <w:rPr>
          <w:rFonts w:ascii="Times" w:hAnsi="Times"/>
        </w:rPr>
        <w:t xml:space="preserve">valuable </w:t>
      </w:r>
      <w:r w:rsidR="009219E1" w:rsidRPr="009219E1">
        <w:rPr>
          <w:rFonts w:ascii="Times" w:hAnsi="Times"/>
        </w:rPr>
        <w:t xml:space="preserve">information can be mined from these </w:t>
      </w:r>
      <w:r w:rsidR="009219E1" w:rsidRPr="008524BF">
        <w:rPr>
          <w:rFonts w:ascii="Times" w:hAnsi="Times"/>
        </w:rPr>
        <w:t>restaurant</w:t>
      </w:r>
      <w:r w:rsidR="009219E1">
        <w:rPr>
          <w:rFonts w:ascii="Times" w:hAnsi="Times"/>
        </w:rPr>
        <w:t>s’ data</w:t>
      </w:r>
      <w:r w:rsidR="009219E1" w:rsidRPr="009219E1">
        <w:rPr>
          <w:rFonts w:ascii="Times" w:hAnsi="Times"/>
        </w:rPr>
        <w:t>.</w:t>
      </w:r>
      <w:r w:rsidR="00E35163">
        <w:rPr>
          <w:rFonts w:ascii="Times" w:hAnsi="Times"/>
        </w:rPr>
        <w:t xml:space="preserve"> That means</w:t>
      </w:r>
      <w:r w:rsidR="009219E1" w:rsidRPr="009219E1">
        <w:rPr>
          <w:rFonts w:ascii="Times" w:hAnsi="Times"/>
        </w:rPr>
        <w:t xml:space="preserve"> </w:t>
      </w:r>
      <w:r w:rsidR="009219E1">
        <w:rPr>
          <w:rFonts w:ascii="Times" w:hAnsi="Times"/>
        </w:rPr>
        <w:t xml:space="preserve">some </w:t>
      </w:r>
      <w:r w:rsidR="0086634C">
        <w:rPr>
          <w:rFonts w:ascii="Times" w:hAnsi="Times"/>
        </w:rPr>
        <w:t xml:space="preserve">valuable findings such as regional differences </w:t>
      </w:r>
      <w:r w:rsidR="00E35163">
        <w:rPr>
          <w:rFonts w:ascii="Times" w:hAnsi="Times"/>
        </w:rPr>
        <w:t xml:space="preserve">in a </w:t>
      </w:r>
      <w:r w:rsidR="00E35163">
        <w:rPr>
          <w:rFonts w:ascii="Times" w:hAnsi="Times"/>
        </w:rPr>
        <w:t>c</w:t>
      </w:r>
      <w:r w:rsidR="00E35163">
        <w:rPr>
          <w:rFonts w:ascii="Times" w:hAnsi="Times"/>
        </w:rPr>
        <w:t xml:space="preserve">ountry </w:t>
      </w:r>
      <w:r w:rsidR="00E35163">
        <w:rPr>
          <w:rFonts w:ascii="Times" w:hAnsi="Times"/>
        </w:rPr>
        <w:t xml:space="preserve">or region </w:t>
      </w:r>
      <w:r w:rsidR="0086634C">
        <w:rPr>
          <w:rFonts w:ascii="Times" w:hAnsi="Times"/>
        </w:rPr>
        <w:t xml:space="preserve">can be found </w:t>
      </w:r>
      <w:r w:rsidR="0086634C">
        <w:rPr>
          <w:rFonts w:ascii="Times" w:hAnsi="Times"/>
        </w:rPr>
        <w:t>if</w:t>
      </w:r>
      <w:r w:rsidR="0086634C" w:rsidRPr="008524BF" w:rsidDel="00BF60B5">
        <w:rPr>
          <w:rFonts w:ascii="Times" w:hAnsi="Times"/>
        </w:rPr>
        <w:t xml:space="preserve"> </w:t>
      </w:r>
      <w:r w:rsidR="0086634C">
        <w:rPr>
          <w:rFonts w:ascii="Times" w:hAnsi="Times"/>
        </w:rPr>
        <w:t>u</w:t>
      </w:r>
      <w:r w:rsidR="0086634C" w:rsidRPr="008524BF">
        <w:rPr>
          <w:rFonts w:ascii="Times" w:hAnsi="Times"/>
        </w:rPr>
        <w:t>sing data mining techniques [2] on restaurant</w:t>
      </w:r>
      <w:r w:rsidR="0086634C">
        <w:rPr>
          <w:rFonts w:ascii="Times" w:hAnsi="Times"/>
        </w:rPr>
        <w:t>s’</w:t>
      </w:r>
      <w:r w:rsidR="0086634C" w:rsidRPr="008524BF">
        <w:rPr>
          <w:rFonts w:ascii="Times" w:hAnsi="Times"/>
        </w:rPr>
        <w:t xml:space="preserve"> </w:t>
      </w:r>
      <w:r w:rsidR="0086634C">
        <w:rPr>
          <w:rFonts w:ascii="Times" w:hAnsi="Times"/>
        </w:rPr>
        <w:t>websites.</w:t>
      </w:r>
    </w:p>
    <w:p w14:paraId="5B4F72D5" w14:textId="77777777" w:rsidR="00F61761" w:rsidRPr="001C7C37" w:rsidRDefault="00C9053D" w:rsidP="00F61761">
      <w:pPr>
        <w:pStyle w:val="2"/>
        <w:numPr>
          <w:ilvl w:val="1"/>
          <w:numId w:val="5"/>
        </w:numPr>
        <w:jc w:val="both"/>
        <w:rPr>
          <w:rFonts w:ascii="Times" w:hAnsi="Times"/>
          <w:i w:val="0"/>
        </w:rPr>
      </w:pPr>
      <w:r w:rsidRPr="001C7C37">
        <w:rPr>
          <w:rFonts w:ascii="Times" w:hAnsi="Times"/>
          <w:i w:val="0"/>
        </w:rPr>
        <w:t>Research</w:t>
      </w:r>
      <w:r>
        <w:rPr>
          <w:rFonts w:ascii="Times" w:hAnsi="Times"/>
          <w:i w:val="0"/>
        </w:rPr>
        <w:t xml:space="preserve"> Aim and Research F</w:t>
      </w:r>
      <w:r w:rsidR="00CE1D84" w:rsidRPr="001C7C37">
        <w:rPr>
          <w:rFonts w:ascii="Times" w:hAnsi="Times"/>
          <w:i w:val="0"/>
        </w:rPr>
        <w:t>ocus</w:t>
      </w:r>
      <w:r w:rsidR="00F61761" w:rsidRPr="001C7C37">
        <w:rPr>
          <w:rFonts w:ascii="Times" w:hAnsi="Times"/>
          <w:i w:val="0"/>
        </w:rPr>
        <w:t>:</w:t>
      </w:r>
    </w:p>
    <w:p w14:paraId="11F53E82" w14:textId="57A90213" w:rsidR="00F61761" w:rsidRPr="008A27DB" w:rsidRDefault="008D0D6C" w:rsidP="008A27DB">
      <w:pPr>
        <w:jc w:val="both"/>
        <w:rPr>
          <w:rFonts w:ascii="Times" w:hAnsi="Times"/>
          <w:lang w:val="en-GB"/>
        </w:rPr>
      </w:pPr>
      <w:r w:rsidRPr="008A27DB">
        <w:rPr>
          <w:rFonts w:ascii="Times" w:hAnsi="Times"/>
          <w:lang w:val="en-GB"/>
        </w:rPr>
        <w:t xml:space="preserve">The </w:t>
      </w:r>
      <w:r>
        <w:rPr>
          <w:rFonts w:ascii="Times" w:hAnsi="Times"/>
          <w:lang w:val="en-GB"/>
        </w:rPr>
        <w:t>aim</w:t>
      </w:r>
      <w:r w:rsidRPr="008A27DB">
        <w:rPr>
          <w:rFonts w:ascii="Times" w:hAnsi="Times"/>
          <w:lang w:val="en-GB"/>
        </w:rPr>
        <w:t xml:space="preserve"> of this </w:t>
      </w:r>
      <w:r>
        <w:rPr>
          <w:rFonts w:ascii="Times" w:hAnsi="Times"/>
          <w:lang w:val="en-GB"/>
        </w:rPr>
        <w:t>dissertation</w:t>
      </w:r>
      <w:r w:rsidRPr="008A27DB">
        <w:rPr>
          <w:rFonts w:ascii="Times" w:hAnsi="Times"/>
          <w:lang w:val="en-GB"/>
        </w:rPr>
        <w:t xml:space="preserve"> </w:t>
      </w:r>
      <w:r>
        <w:rPr>
          <w:rFonts w:ascii="Times" w:hAnsi="Times"/>
          <w:lang w:val="en-GB"/>
        </w:rPr>
        <w:t>is</w:t>
      </w:r>
      <w:r w:rsidRPr="008A27DB">
        <w:rPr>
          <w:rFonts w:ascii="Times" w:hAnsi="Times"/>
          <w:lang w:val="en-GB"/>
        </w:rPr>
        <w:t xml:space="preserve"> to mine menu data from the “</w:t>
      </w:r>
      <w:proofErr w:type="spellStart"/>
      <w:r w:rsidRPr="008A27DB">
        <w:rPr>
          <w:rFonts w:ascii="Times" w:hAnsi="Times"/>
          <w:lang w:val="en-GB"/>
        </w:rPr>
        <w:t>Fish&amp;Chips</w:t>
      </w:r>
      <w:proofErr w:type="spellEnd"/>
      <w:r w:rsidRPr="008A27DB">
        <w:rPr>
          <w:rFonts w:ascii="Times" w:hAnsi="Times"/>
          <w:lang w:val="en-GB"/>
        </w:rPr>
        <w:t xml:space="preserve">” </w:t>
      </w:r>
      <w:r>
        <w:rPr>
          <w:rFonts w:ascii="Times" w:hAnsi="Times"/>
          <w:lang w:val="en-GB"/>
        </w:rPr>
        <w:t>shops</w:t>
      </w:r>
      <w:r w:rsidRPr="008A27DB">
        <w:rPr>
          <w:rFonts w:ascii="Times" w:hAnsi="Times"/>
          <w:lang w:val="en-GB"/>
        </w:rPr>
        <w:t xml:space="preserve">, revealing regional differences in the UK based on the </w:t>
      </w:r>
      <w:r w:rsidR="009D1292">
        <w:rPr>
          <w:rFonts w:ascii="Times" w:hAnsi="Times" w:hint="eastAsia"/>
          <w:lang w:val="en-GB"/>
        </w:rPr>
        <w:t>g</w:t>
      </w:r>
      <w:r w:rsidR="009D1292" w:rsidRPr="009D1292">
        <w:rPr>
          <w:rFonts w:ascii="Times" w:hAnsi="Times"/>
          <w:lang w:val="en-GB"/>
        </w:rPr>
        <w:t>eographical distribution</w:t>
      </w:r>
      <w:r w:rsidR="009D1292">
        <w:rPr>
          <w:rFonts w:ascii="Times" w:hAnsi="Times"/>
          <w:lang w:val="en-GB"/>
        </w:rPr>
        <w:t xml:space="preserve"> </w:t>
      </w:r>
      <w:r w:rsidRPr="008A27DB">
        <w:rPr>
          <w:rFonts w:ascii="Times" w:hAnsi="Times"/>
          <w:lang w:val="en-GB"/>
        </w:rPr>
        <w:t>of the content of the menu data.</w:t>
      </w:r>
      <w:r w:rsidR="00427C93" w:rsidRPr="008A27DB">
        <w:rPr>
          <w:rFonts w:ascii="Times" w:hAnsi="Times"/>
          <w:lang w:val="en-GB"/>
        </w:rPr>
        <w:t xml:space="preserve"> </w:t>
      </w:r>
      <w:r w:rsidR="00427C93" w:rsidRPr="008A27DB">
        <w:rPr>
          <w:rFonts w:ascii="Times" w:hAnsi="Times"/>
          <w:lang w:val="en-GB"/>
        </w:rPr>
        <w:t xml:space="preserve">For example, 'Haggis' is a traditional food in Scotland and widely distributed, while rarely seen in England. According to the methodologies applied in this </w:t>
      </w:r>
      <w:r w:rsidR="00F10A16">
        <w:rPr>
          <w:rFonts w:ascii="Times" w:hAnsi="Times"/>
          <w:lang w:val="en-GB"/>
        </w:rPr>
        <w:t>dissertation</w:t>
      </w:r>
      <w:r w:rsidR="00427C93" w:rsidRPr="008A27DB">
        <w:rPr>
          <w:rFonts w:ascii="Times" w:hAnsi="Times"/>
          <w:lang w:val="en-GB"/>
        </w:rPr>
        <w:t>, we could provide evidence that 'Haggis' is loved by the Scottish people and it is a regional dish in Scotland.</w:t>
      </w:r>
      <w:r w:rsidR="008524BF" w:rsidRPr="008A27DB">
        <w:rPr>
          <w:rFonts w:ascii="Times" w:hAnsi="Times"/>
          <w:lang w:val="en-GB"/>
        </w:rPr>
        <w:t xml:space="preserve"> ‘Fish &amp; Chips’ is one of the most famous food</w:t>
      </w:r>
      <w:r w:rsidR="0076364B" w:rsidRPr="008A27DB">
        <w:rPr>
          <w:rFonts w:ascii="Times" w:hAnsi="Times"/>
          <w:lang w:val="en-GB"/>
        </w:rPr>
        <w:t>s</w:t>
      </w:r>
      <w:r w:rsidR="008524BF" w:rsidRPr="008A27DB">
        <w:rPr>
          <w:rFonts w:ascii="Times" w:hAnsi="Times"/>
          <w:lang w:val="en-GB"/>
        </w:rPr>
        <w:t xml:space="preserve"> in the UK and there are more than 1,000 ‘Fish &amp; Chip’ shops in this country [3]. </w:t>
      </w:r>
      <w:r w:rsidR="0076364B" w:rsidRPr="008A27DB">
        <w:rPr>
          <w:rFonts w:ascii="Times" w:hAnsi="Times"/>
          <w:lang w:val="en-GB"/>
        </w:rPr>
        <w:t xml:space="preserve">To achieve </w:t>
      </w:r>
      <w:r w:rsidR="008524BF" w:rsidRPr="008A27DB">
        <w:rPr>
          <w:rFonts w:ascii="Times" w:hAnsi="Times"/>
          <w:lang w:val="en-GB"/>
        </w:rPr>
        <w:t>th</w:t>
      </w:r>
      <w:r w:rsidR="0076364B" w:rsidRPr="008A27DB">
        <w:rPr>
          <w:rFonts w:ascii="Times" w:hAnsi="Times"/>
          <w:lang w:val="en-GB"/>
        </w:rPr>
        <w:t>e</w:t>
      </w:r>
      <w:r w:rsidR="008524BF" w:rsidRPr="008A27DB">
        <w:rPr>
          <w:rFonts w:ascii="Times" w:hAnsi="Times"/>
          <w:lang w:val="en-GB"/>
        </w:rPr>
        <w:t xml:space="preserve"> project</w:t>
      </w:r>
      <w:r w:rsidR="0076364B" w:rsidRPr="008A27DB">
        <w:rPr>
          <w:rFonts w:ascii="Times" w:hAnsi="Times"/>
          <w:lang w:val="en-GB"/>
        </w:rPr>
        <w:t xml:space="preserve"> aim</w:t>
      </w:r>
      <w:r w:rsidR="008524BF" w:rsidRPr="008A27DB">
        <w:rPr>
          <w:rFonts w:ascii="Times" w:hAnsi="Times"/>
          <w:lang w:val="en-GB"/>
        </w:rPr>
        <w:t xml:space="preserve"> we will </w:t>
      </w:r>
      <w:r w:rsidR="00CF5D2D" w:rsidRPr="008A27DB">
        <w:rPr>
          <w:rFonts w:ascii="Times" w:hAnsi="Times"/>
          <w:lang w:val="en-GB"/>
        </w:rPr>
        <w:t xml:space="preserve">obtain the raw HTML data from </w:t>
      </w:r>
      <w:r w:rsidR="008524BF" w:rsidRPr="008A27DB">
        <w:rPr>
          <w:rFonts w:ascii="Times" w:hAnsi="Times"/>
          <w:lang w:val="en-GB"/>
        </w:rPr>
        <w:t xml:space="preserve">the websites </w:t>
      </w:r>
      <w:r w:rsidR="00CF5D2D" w:rsidRPr="008A27DB">
        <w:rPr>
          <w:rFonts w:ascii="Times" w:hAnsi="Times"/>
          <w:lang w:val="en-GB"/>
        </w:rPr>
        <w:t xml:space="preserve">of </w:t>
      </w:r>
      <w:r w:rsidR="008524BF" w:rsidRPr="008A27DB">
        <w:rPr>
          <w:rFonts w:ascii="Times" w:hAnsi="Times"/>
          <w:lang w:val="en-GB"/>
        </w:rPr>
        <w:t>some of these ‘Fish &amp; Chip’ shops</w:t>
      </w:r>
      <w:r w:rsidR="009D1292">
        <w:rPr>
          <w:rFonts w:ascii="Times" w:hAnsi="Times"/>
          <w:lang w:val="en-GB"/>
        </w:rPr>
        <w:t>,</w:t>
      </w:r>
      <w:r w:rsidR="00CF5D2D" w:rsidRPr="008A27DB">
        <w:rPr>
          <w:rFonts w:ascii="Times" w:hAnsi="Times"/>
          <w:lang w:val="en-GB"/>
        </w:rPr>
        <w:t xml:space="preserve"> </w:t>
      </w:r>
      <w:r w:rsidR="008524BF" w:rsidRPr="008A27DB">
        <w:rPr>
          <w:rFonts w:ascii="Times" w:hAnsi="Times"/>
          <w:lang w:val="en-GB"/>
        </w:rPr>
        <w:t>and then employ data cleaning, mining, and visualisation techniques to find the content</w:t>
      </w:r>
      <w:r w:rsidR="0076364B" w:rsidRPr="008A27DB">
        <w:rPr>
          <w:rFonts w:ascii="Times" w:hAnsi="Times"/>
          <w:lang w:val="en-GB"/>
        </w:rPr>
        <w:t xml:space="preserve"> </w:t>
      </w:r>
      <w:r w:rsidR="0076364B" w:rsidRPr="008A27DB">
        <w:rPr>
          <w:rFonts w:ascii="Times" w:hAnsi="Times"/>
          <w:lang w:val="en-GB"/>
        </w:rPr>
        <w:t xml:space="preserve">associated </w:t>
      </w:r>
      <w:r w:rsidR="008524BF" w:rsidRPr="008A27DB">
        <w:rPr>
          <w:rFonts w:ascii="Times" w:hAnsi="Times"/>
          <w:lang w:val="en-GB"/>
        </w:rPr>
        <w:t xml:space="preserve">with </w:t>
      </w:r>
      <w:r w:rsidR="0076364B" w:rsidRPr="008A27DB">
        <w:rPr>
          <w:rFonts w:ascii="Times" w:hAnsi="Times"/>
          <w:lang w:val="en-GB"/>
        </w:rPr>
        <w:t xml:space="preserve">particular </w:t>
      </w:r>
      <w:r w:rsidR="008524BF" w:rsidRPr="008A27DB">
        <w:rPr>
          <w:rFonts w:ascii="Times" w:hAnsi="Times"/>
          <w:lang w:val="en-GB"/>
        </w:rPr>
        <w:t>region</w:t>
      </w:r>
      <w:r w:rsidR="0076364B" w:rsidRPr="008A27DB">
        <w:rPr>
          <w:rFonts w:ascii="Times" w:hAnsi="Times"/>
          <w:lang w:val="en-GB"/>
        </w:rPr>
        <w:t>s</w:t>
      </w:r>
      <w:r w:rsidR="008524BF" w:rsidRPr="008A27DB">
        <w:rPr>
          <w:rFonts w:ascii="Times" w:hAnsi="Times"/>
          <w:lang w:val="en-GB"/>
        </w:rPr>
        <w:t>.</w:t>
      </w:r>
      <w:r w:rsidR="00102105" w:rsidRPr="008A27DB">
        <w:rPr>
          <w:rFonts w:ascii="Times" w:hAnsi="Times"/>
          <w:lang w:val="en-GB"/>
        </w:rPr>
        <w:t xml:space="preserve">  </w:t>
      </w:r>
    </w:p>
    <w:p w14:paraId="086BAEA3" w14:textId="77777777" w:rsidR="00CE1D84" w:rsidRPr="001C7C37" w:rsidRDefault="00CE1D84" w:rsidP="00F61761">
      <w:pPr>
        <w:pStyle w:val="2"/>
        <w:numPr>
          <w:ilvl w:val="1"/>
          <w:numId w:val="5"/>
        </w:numPr>
        <w:jc w:val="both"/>
        <w:rPr>
          <w:rFonts w:ascii="Times" w:hAnsi="Times"/>
          <w:i w:val="0"/>
        </w:rPr>
      </w:pPr>
      <w:r w:rsidRPr="001C7C37">
        <w:rPr>
          <w:rFonts w:ascii="Times" w:hAnsi="Times"/>
          <w:i w:val="0"/>
        </w:rPr>
        <w:t>Research Methods</w:t>
      </w:r>
      <w:r w:rsidR="00F61761" w:rsidRPr="001C7C37">
        <w:rPr>
          <w:rFonts w:ascii="Times" w:hAnsi="Times"/>
          <w:i w:val="0"/>
        </w:rPr>
        <w:t>:</w:t>
      </w:r>
    </w:p>
    <w:p w14:paraId="2617598A" w14:textId="57984DBE" w:rsidR="00F61761" w:rsidRPr="00D11029" w:rsidRDefault="008524BF" w:rsidP="00D11029">
      <w:pPr>
        <w:jc w:val="both"/>
        <w:rPr>
          <w:rFonts w:ascii="Times" w:hAnsi="Times"/>
          <w:lang w:val="en-GB"/>
        </w:rPr>
      </w:pPr>
      <w:r w:rsidRPr="0082103B">
        <w:rPr>
          <w:rFonts w:ascii="Times" w:hAnsi="Times"/>
          <w:lang w:val="en-GB"/>
        </w:rPr>
        <w:t xml:space="preserve">In terms of data crawling, the dissertation will illustrate the selection of data sources and methods for crawling data from ‘Fish &amp; Chip’ shops’ websites in the UK. The data cleaning procedure focuses on extracting and cleaning text content which is used for exploring regionality from the website HTML content, such as single independent words, noun phrases, and word pairs. The methods used for extracting and cleaning </w:t>
      </w:r>
      <w:r w:rsidRPr="0082103B">
        <w:rPr>
          <w:rFonts w:ascii="Times" w:hAnsi="Times"/>
          <w:lang w:val="en-GB"/>
        </w:rPr>
        <w:lastRenderedPageBreak/>
        <w:t xml:space="preserve">HTML content is the combination of Regular Expressions, </w:t>
      </w:r>
      <w:proofErr w:type="spellStart"/>
      <w:r w:rsidRPr="0082103B">
        <w:rPr>
          <w:rFonts w:ascii="Times" w:hAnsi="Times"/>
          <w:lang w:val="en-GB"/>
        </w:rPr>
        <w:t>HTMLPa</w:t>
      </w:r>
      <w:r w:rsidR="00C22A82">
        <w:rPr>
          <w:rFonts w:ascii="Times" w:hAnsi="Times"/>
          <w:lang w:val="en-GB"/>
        </w:rPr>
        <w:t>r</w:t>
      </w:r>
      <w:r w:rsidRPr="0082103B">
        <w:rPr>
          <w:rFonts w:ascii="Times" w:hAnsi="Times"/>
          <w:lang w:val="en-GB"/>
        </w:rPr>
        <w:t>ser</w:t>
      </w:r>
      <w:proofErr w:type="spellEnd"/>
      <w:r w:rsidRPr="0082103B">
        <w:rPr>
          <w:rFonts w:ascii="Times" w:hAnsi="Times"/>
          <w:lang w:val="en-GB"/>
        </w:rPr>
        <w:t xml:space="preserve"> and Natural Language Processing (NLP)</w:t>
      </w:r>
      <w:r w:rsidR="0050504A">
        <w:rPr>
          <w:rFonts w:ascii="Times" w:hAnsi="Times"/>
          <w:lang w:val="en-GB"/>
        </w:rPr>
        <w:t xml:space="preserve"> (w</w:t>
      </w:r>
      <w:r w:rsidR="0050504A" w:rsidRPr="0050504A">
        <w:rPr>
          <w:rFonts w:ascii="Times" w:hAnsi="Times"/>
          <w:lang w:val="en-GB"/>
        </w:rPr>
        <w:t>ill be detailed in 2.2</w:t>
      </w:r>
      <w:r w:rsidR="0050504A">
        <w:rPr>
          <w:rFonts w:ascii="Times" w:hAnsi="Times"/>
          <w:lang w:val="en-GB"/>
        </w:rPr>
        <w:t>)</w:t>
      </w:r>
      <w:r w:rsidRPr="0082103B">
        <w:rPr>
          <w:rFonts w:ascii="Times" w:hAnsi="Times"/>
          <w:lang w:val="en-GB"/>
        </w:rPr>
        <w:t xml:space="preserve">. Considering the data mining procedure of the research, data </w:t>
      </w:r>
      <w:r w:rsidR="003E47A7">
        <w:rPr>
          <w:rFonts w:ascii="Times" w:hAnsi="Times"/>
          <w:lang w:val="en-GB"/>
        </w:rPr>
        <w:t>visualization technologies</w:t>
      </w:r>
      <w:r w:rsidRPr="0082103B">
        <w:rPr>
          <w:rFonts w:ascii="Times" w:hAnsi="Times"/>
          <w:lang w:val="en-GB"/>
        </w:rPr>
        <w:t xml:space="preserve"> will be applied to mine the regional features based on the geographical distribution of the extracted content. In terms of the classification (regional content and national content) of the extracted datasets, the project employs machine learning methods, such as decision tree</w:t>
      </w:r>
      <w:r w:rsidR="00CF5D2D">
        <w:rPr>
          <w:rFonts w:ascii="Times" w:hAnsi="Times"/>
          <w:lang w:val="en-GB"/>
        </w:rPr>
        <w:t>s</w:t>
      </w:r>
      <w:r w:rsidRPr="0082103B">
        <w:rPr>
          <w:rFonts w:ascii="Times" w:hAnsi="Times"/>
          <w:lang w:val="en-GB"/>
        </w:rPr>
        <w:t xml:space="preserve"> and regression classifier</w:t>
      </w:r>
      <w:r w:rsidR="00CF5D2D">
        <w:rPr>
          <w:rFonts w:ascii="Times" w:hAnsi="Times"/>
          <w:lang w:val="en-GB"/>
        </w:rPr>
        <w:t>s</w:t>
      </w:r>
      <w:r w:rsidR="003A56CD">
        <w:rPr>
          <w:rFonts w:ascii="Times" w:hAnsi="Times"/>
          <w:lang w:val="en-GB"/>
        </w:rPr>
        <w:t xml:space="preserve"> (will be detailed in 2.4)</w:t>
      </w:r>
      <w:r w:rsidRPr="0082103B">
        <w:rPr>
          <w:rFonts w:ascii="Times" w:hAnsi="Times"/>
          <w:lang w:val="en-GB"/>
        </w:rPr>
        <w:t xml:space="preserve"> to generate the regionality result. </w:t>
      </w:r>
      <w:commentRangeStart w:id="0"/>
      <w:r w:rsidRPr="0082103B">
        <w:rPr>
          <w:rFonts w:ascii="Times" w:hAnsi="Times"/>
          <w:lang w:val="en-GB"/>
        </w:rPr>
        <w:t>Specifically, this research is an iterative process and includes four rounds of evaluation and improvement</w:t>
      </w:r>
      <w:r w:rsidR="00F04125">
        <w:rPr>
          <w:rFonts w:ascii="Times" w:hAnsi="Times"/>
          <w:lang w:val="en-GB"/>
        </w:rPr>
        <w:t xml:space="preserve"> (showed by Figure. 1)</w:t>
      </w:r>
      <w:r w:rsidRPr="0082103B">
        <w:rPr>
          <w:rFonts w:ascii="Times" w:hAnsi="Times"/>
          <w:lang w:val="en-GB"/>
        </w:rPr>
        <w:t xml:space="preserve"> since the entire study is an exploratory process that there are no existing criteria to verify the rationality of the method selection and the correctness of the results.</w:t>
      </w:r>
      <w:r w:rsidR="00F04125">
        <w:rPr>
          <w:rFonts w:ascii="Times" w:hAnsi="Times" w:hint="eastAsia"/>
          <w:lang w:val="en-GB"/>
        </w:rPr>
        <w:t xml:space="preserve"> </w:t>
      </w:r>
      <w:commentRangeEnd w:id="0"/>
      <w:r w:rsidR="00CF5D2D">
        <w:rPr>
          <w:rStyle w:val="a6"/>
        </w:rPr>
        <w:commentReference w:id="0"/>
      </w:r>
      <w:r w:rsidRPr="0082103B">
        <w:rPr>
          <w:rFonts w:ascii="Times" w:hAnsi="Times"/>
          <w:lang w:val="en-GB"/>
        </w:rPr>
        <w:t>In fact, the features that could be used for reflecting regionality of the text is unknown and the evaluation of regionality content is based on the evaluator’s experiences to some extent.</w:t>
      </w:r>
      <w:r w:rsidR="00F04125">
        <w:rPr>
          <w:rFonts w:ascii="Times" w:hAnsi="Times"/>
          <w:lang w:val="en-GB"/>
        </w:rPr>
        <w:t xml:space="preserve"> F</w:t>
      </w:r>
      <w:r w:rsidR="00F04125">
        <w:rPr>
          <w:rFonts w:ascii="Times" w:hAnsi="Times"/>
          <w:lang w:val="en-GB"/>
        </w:rPr>
        <w:t xml:space="preserve">or example, the </w:t>
      </w:r>
      <w:r w:rsidR="00F04125" w:rsidRPr="0082103B">
        <w:rPr>
          <w:rFonts w:ascii="Times" w:hAnsi="Times"/>
          <w:lang w:val="en-GB"/>
        </w:rPr>
        <w:t>evaluator</w:t>
      </w:r>
      <w:r w:rsidR="00F04125">
        <w:rPr>
          <w:rFonts w:ascii="Times" w:hAnsi="Times"/>
          <w:lang w:val="en-GB"/>
        </w:rPr>
        <w:t xml:space="preserve"> knows the ‘</w:t>
      </w:r>
      <w:proofErr w:type="spellStart"/>
      <w:r w:rsidR="00F04125">
        <w:rPr>
          <w:rFonts w:ascii="Times" w:hAnsi="Times"/>
          <w:lang w:val="en-GB"/>
        </w:rPr>
        <w:t>irn-bru</w:t>
      </w:r>
      <w:proofErr w:type="spellEnd"/>
      <w:r w:rsidR="00F04125">
        <w:rPr>
          <w:rFonts w:ascii="Times" w:hAnsi="Times"/>
          <w:lang w:val="en-GB"/>
        </w:rPr>
        <w:t xml:space="preserve">’ is a </w:t>
      </w:r>
      <w:r w:rsidR="00F04125" w:rsidRPr="00F04125">
        <w:rPr>
          <w:rFonts w:ascii="Times" w:hAnsi="Times"/>
          <w:lang w:val="en-GB"/>
        </w:rPr>
        <w:t>Scottish drink</w:t>
      </w:r>
      <w:r w:rsidR="00F04125">
        <w:rPr>
          <w:rFonts w:ascii="Times" w:hAnsi="Times"/>
          <w:lang w:val="en-GB"/>
        </w:rPr>
        <w:t>, so</w:t>
      </w:r>
      <w:r w:rsidR="00F04125">
        <w:rPr>
          <w:rFonts w:ascii="Times" w:hAnsi="Times" w:hint="eastAsia"/>
          <w:lang w:val="en-GB"/>
        </w:rPr>
        <w:t xml:space="preserve"> </w:t>
      </w:r>
      <w:r w:rsidR="00F04125">
        <w:rPr>
          <w:rFonts w:ascii="Times" w:hAnsi="Times"/>
          <w:lang w:val="en-GB"/>
        </w:rPr>
        <w:t>when th</w:t>
      </w:r>
      <w:r w:rsidR="00F04125">
        <w:rPr>
          <w:rFonts w:ascii="Times" w:hAnsi="Times" w:hint="eastAsia"/>
          <w:lang w:val="en-GB"/>
        </w:rPr>
        <w:t>is</w:t>
      </w:r>
      <w:r w:rsidR="00F04125" w:rsidRPr="00F04125">
        <w:rPr>
          <w:rFonts w:ascii="Times" w:hAnsi="Times"/>
          <w:lang w:val="en-GB"/>
        </w:rPr>
        <w:t xml:space="preserve"> phrase is judged to be regional, the evaluator can say the decision is correct.</w:t>
      </w:r>
      <w:r w:rsidR="00F04125">
        <w:rPr>
          <w:rFonts w:ascii="Times" w:hAnsi="Times"/>
          <w:lang w:val="en-GB"/>
        </w:rPr>
        <w:t xml:space="preserve"> </w:t>
      </w:r>
      <w:r w:rsidRPr="0082103B">
        <w:rPr>
          <w:rFonts w:ascii="Times" w:hAnsi="Times"/>
          <w:lang w:val="en-GB"/>
        </w:rPr>
        <w:t xml:space="preserve">Therefore, regional features and regional results are derived from </w:t>
      </w:r>
      <w:r w:rsidR="00DD6D1F">
        <w:rPr>
          <w:rFonts w:ascii="Times" w:hAnsi="Times"/>
          <w:lang w:val="en-GB"/>
        </w:rPr>
        <w:t xml:space="preserve">each </w:t>
      </w:r>
      <w:r w:rsidR="002C4D1E">
        <w:rPr>
          <w:rFonts w:ascii="Times" w:hAnsi="Times" w:hint="eastAsia"/>
          <w:lang w:val="en-GB"/>
        </w:rPr>
        <w:t>iteration</w:t>
      </w:r>
      <w:r w:rsidR="002C4D1E">
        <w:rPr>
          <w:rFonts w:ascii="Times" w:hAnsi="Times"/>
          <w:lang w:val="en-GB"/>
        </w:rPr>
        <w:t xml:space="preserve">, including </w:t>
      </w:r>
      <w:r w:rsidR="006D1BBD" w:rsidRPr="006D1BBD">
        <w:rPr>
          <w:rFonts w:ascii="Times" w:hAnsi="Times"/>
          <w:lang w:val="en-GB"/>
        </w:rPr>
        <w:t>exploration</w:t>
      </w:r>
      <w:r w:rsidRPr="0082103B">
        <w:rPr>
          <w:rFonts w:ascii="Times" w:hAnsi="Times"/>
          <w:lang w:val="en-GB"/>
        </w:rPr>
        <w:t xml:space="preserve">, evaluations, and improvements. </w:t>
      </w:r>
      <w:r w:rsidR="00D75975" w:rsidRPr="00D75975">
        <w:rPr>
          <w:rFonts w:ascii="Times" w:hAnsi="Times"/>
          <w:lang w:val="en-GB"/>
        </w:rPr>
        <w:t xml:space="preserve">In each iteration, the project may use or </w:t>
      </w:r>
      <w:r w:rsidR="00D75975">
        <w:rPr>
          <w:rFonts w:ascii="Times" w:hAnsi="Times" w:hint="eastAsia"/>
          <w:lang w:val="en-GB"/>
        </w:rPr>
        <w:t>update</w:t>
      </w:r>
      <w:r w:rsidR="00D75975">
        <w:rPr>
          <w:rFonts w:ascii="Times" w:hAnsi="Times"/>
          <w:lang w:val="en-GB"/>
        </w:rPr>
        <w:t xml:space="preserve"> </w:t>
      </w:r>
      <w:r w:rsidR="00D75975" w:rsidRPr="00D75975">
        <w:rPr>
          <w:rFonts w:ascii="Times" w:hAnsi="Times"/>
          <w:lang w:val="en-GB"/>
        </w:rPr>
        <w:t>the method</w:t>
      </w:r>
      <w:r w:rsidR="00D75975">
        <w:rPr>
          <w:rFonts w:ascii="Times" w:hAnsi="Times" w:hint="eastAsia"/>
          <w:lang w:val="en-GB"/>
        </w:rPr>
        <w:t>s</w:t>
      </w:r>
      <w:r w:rsidR="00D75975" w:rsidRPr="00D75975">
        <w:rPr>
          <w:rFonts w:ascii="Times" w:hAnsi="Times"/>
          <w:lang w:val="en-GB"/>
        </w:rPr>
        <w:t xml:space="preserve"> in the </w:t>
      </w:r>
      <w:r w:rsidR="00D75975">
        <w:rPr>
          <w:rFonts w:ascii="Times" w:hAnsi="Times"/>
          <w:lang w:val="en-GB"/>
        </w:rPr>
        <w:t>previous</w:t>
      </w:r>
      <w:r w:rsidR="00D75975" w:rsidRPr="00D75975">
        <w:rPr>
          <w:rFonts w:ascii="Times" w:hAnsi="Times"/>
          <w:lang w:val="en-GB"/>
        </w:rPr>
        <w:t xml:space="preserve"> iteration</w:t>
      </w:r>
      <w:r w:rsidRPr="0082103B">
        <w:rPr>
          <w:rFonts w:ascii="Times" w:hAnsi="Times"/>
          <w:lang w:val="en-GB"/>
        </w:rPr>
        <w:t xml:space="preserve">. </w:t>
      </w:r>
      <w:commentRangeStart w:id="1"/>
      <w:r w:rsidRPr="0082103B">
        <w:rPr>
          <w:rFonts w:ascii="Times" w:hAnsi="Times"/>
          <w:lang w:val="en-GB"/>
        </w:rPr>
        <w:t>Besides, each iteration will also evaluate the results to identify problems and propose improvements for the next iteration.</w:t>
      </w:r>
      <w:commentRangeEnd w:id="1"/>
      <w:r w:rsidR="00CF5D2D">
        <w:rPr>
          <w:rStyle w:val="a6"/>
        </w:rPr>
        <w:commentReference w:id="1"/>
      </w:r>
    </w:p>
    <w:p w14:paraId="68D2D10E" w14:textId="77777777" w:rsidR="00DE6402" w:rsidRPr="00CD0FD3" w:rsidRDefault="00CE1D84" w:rsidP="00DE6402">
      <w:pPr>
        <w:pStyle w:val="2"/>
        <w:numPr>
          <w:ilvl w:val="1"/>
          <w:numId w:val="5"/>
        </w:numPr>
        <w:jc w:val="both"/>
        <w:rPr>
          <w:rFonts w:ascii="Times" w:hAnsi="Times"/>
          <w:i w:val="0"/>
        </w:rPr>
      </w:pPr>
      <w:r w:rsidRPr="001C7C37">
        <w:rPr>
          <w:rFonts w:ascii="Times" w:hAnsi="Times"/>
          <w:i w:val="0"/>
        </w:rPr>
        <w:t>Value of the Research</w:t>
      </w:r>
      <w:r w:rsidR="00DE6402" w:rsidRPr="001C7C37">
        <w:rPr>
          <w:rFonts w:ascii="Times" w:hAnsi="Times"/>
          <w:i w:val="0"/>
        </w:rPr>
        <w:t>:</w:t>
      </w:r>
    </w:p>
    <w:p w14:paraId="7AAB02B0" w14:textId="77777777" w:rsidR="00EB51CC" w:rsidRPr="001C7C37" w:rsidRDefault="008524BF" w:rsidP="00787B09">
      <w:pPr>
        <w:jc w:val="both"/>
        <w:rPr>
          <w:rFonts w:ascii="Times" w:hAnsi="Times"/>
          <w:lang w:val="en-GB"/>
        </w:rPr>
      </w:pPr>
      <w:r w:rsidRPr="005515E9">
        <w:rPr>
          <w:rFonts w:ascii="Times" w:hAnsi="Times"/>
          <w:lang w:val="en-GB"/>
        </w:rPr>
        <w:t>The research links seemingly unrelated menu information to regional differences of the UK through exploring regional content from the messy menu dataset. In addition, some features of regional content in terms of the geographical distribution are discovered. Furthermore, the methods and algorithms used in this project are universal, and they can also be used to find regional differences in other countries or used in similar studies.</w:t>
      </w:r>
      <w:r w:rsidR="00297A54">
        <w:rPr>
          <w:rFonts w:ascii="Times" w:hAnsi="Times"/>
          <w:lang w:val="en-GB"/>
        </w:rPr>
        <w:t xml:space="preserve"> </w:t>
      </w:r>
    </w:p>
    <w:p w14:paraId="0D931CC4" w14:textId="77777777" w:rsidR="00CE1D84" w:rsidRPr="001C7C37" w:rsidRDefault="00391A43" w:rsidP="00F61761">
      <w:pPr>
        <w:pStyle w:val="2"/>
        <w:tabs>
          <w:tab w:val="clear" w:pos="576"/>
        </w:tabs>
        <w:jc w:val="both"/>
        <w:rPr>
          <w:rFonts w:ascii="Times" w:hAnsi="Times"/>
          <w:i w:val="0"/>
        </w:rPr>
      </w:pPr>
      <w:r>
        <w:rPr>
          <w:rFonts w:ascii="Times" w:hAnsi="Times"/>
          <w:i w:val="0"/>
        </w:rPr>
        <w:t>1.5</w:t>
      </w:r>
      <w:r w:rsidR="00CE1D84" w:rsidRPr="001C7C37">
        <w:rPr>
          <w:rFonts w:ascii="Times" w:hAnsi="Times"/>
          <w:i w:val="0"/>
        </w:rPr>
        <w:t xml:space="preserve"> Structure of the Dissertation</w:t>
      </w:r>
    </w:p>
    <w:p w14:paraId="5FC3445F" w14:textId="77777777" w:rsidR="00CE1D84" w:rsidRDefault="008524BF" w:rsidP="00FF6483">
      <w:pPr>
        <w:jc w:val="both"/>
        <w:rPr>
          <w:rFonts w:ascii="Times" w:hAnsi="Times" w:cs="Times New Roman"/>
          <w:lang w:val="en-GB"/>
        </w:rPr>
      </w:pPr>
      <w:r>
        <w:rPr>
          <w:rFonts w:ascii="Times" w:hAnsi="Times" w:hint="eastAsia"/>
          <w:lang w:val="en-GB" w:eastAsia="en-US"/>
        </w:rPr>
        <w:t xml:space="preserve">The structure of this dissertation </w:t>
      </w:r>
      <w:r>
        <w:rPr>
          <w:rFonts w:ascii="Times" w:hAnsi="Times"/>
          <w:lang w:val="en-GB" w:eastAsia="en-US"/>
        </w:rPr>
        <w:t>is</w:t>
      </w:r>
      <w:r>
        <w:rPr>
          <w:rFonts w:ascii="Times" w:hAnsi="Times" w:hint="eastAsia"/>
          <w:lang w:val="en-GB" w:eastAsia="en-US"/>
        </w:rPr>
        <w:t xml:space="preserve"> </w:t>
      </w:r>
      <w:r>
        <w:rPr>
          <w:rFonts w:ascii="Times" w:hAnsi="Times"/>
          <w:lang w:val="en-GB" w:eastAsia="en-US"/>
        </w:rPr>
        <w:t>organised</w:t>
      </w:r>
      <w:r>
        <w:rPr>
          <w:rFonts w:ascii="Times" w:hAnsi="Times" w:hint="eastAsia"/>
          <w:lang w:val="en-GB" w:eastAsia="en-US"/>
        </w:rPr>
        <w:t xml:space="preserve"> </w:t>
      </w:r>
      <w:r>
        <w:rPr>
          <w:rFonts w:ascii="Times" w:hAnsi="Times"/>
          <w:lang w:val="en-GB" w:eastAsia="en-US"/>
        </w:rPr>
        <w:t>as</w:t>
      </w:r>
      <w:r>
        <w:rPr>
          <w:rFonts w:ascii="Times" w:hAnsi="Times" w:hint="eastAsia"/>
          <w:lang w:val="en-GB" w:eastAsia="en-US"/>
        </w:rPr>
        <w:t xml:space="preserve"> </w:t>
      </w:r>
      <w:r>
        <w:rPr>
          <w:rFonts w:ascii="Times" w:hAnsi="Times"/>
          <w:lang w:val="en-GB" w:eastAsia="en-US"/>
        </w:rPr>
        <w:t>follows: Chapter 2 covers background knowledge, which mainly illustrates</w:t>
      </w:r>
      <w:r>
        <w:rPr>
          <w:rFonts w:ascii="Times" w:hAnsi="Times" w:hint="eastAsia"/>
          <w:lang w:val="en-GB" w:eastAsia="en-US"/>
        </w:rPr>
        <w:t xml:space="preserve"> </w:t>
      </w:r>
      <w:r>
        <w:rPr>
          <w:rFonts w:ascii="Times" w:hAnsi="Times"/>
          <w:lang w:val="en-GB" w:eastAsia="en-US"/>
        </w:rPr>
        <w:t xml:space="preserve">the main </w:t>
      </w:r>
      <w:r w:rsidRPr="00B55E3F">
        <w:rPr>
          <w:rFonts w:ascii="Times" w:hAnsi="Times"/>
          <w:lang w:val="en-GB" w:eastAsia="en-US"/>
        </w:rPr>
        <w:t>technique</w:t>
      </w:r>
      <w:r>
        <w:rPr>
          <w:rFonts w:ascii="Times" w:hAnsi="Times"/>
          <w:lang w:val="en-GB" w:eastAsia="en-US"/>
        </w:rPr>
        <w:t>s</w:t>
      </w:r>
      <w:r>
        <w:rPr>
          <w:rFonts w:ascii="Times" w:hAnsi="Times"/>
          <w:lang w:val="en-GB" w:eastAsia="en-US"/>
        </w:rPr>
        <w:tab/>
      </w:r>
      <w:r w:rsidRPr="00B55E3F" w:rsidDel="00B55E3F">
        <w:rPr>
          <w:rFonts w:ascii="Times" w:hAnsi="Times"/>
          <w:lang w:val="en-GB" w:eastAsia="en-US"/>
        </w:rPr>
        <w:t xml:space="preserve"> </w:t>
      </w:r>
      <w:r>
        <w:rPr>
          <w:rFonts w:ascii="Times" w:hAnsi="Times"/>
          <w:lang w:val="en-GB" w:eastAsia="en-US"/>
        </w:rPr>
        <w:t xml:space="preserve">and algorithms used in this research. Chapter 3, Chapter 4, Chapter 5 and Chapter 6 are all related to </w:t>
      </w:r>
      <w:r>
        <w:rPr>
          <w:rFonts w:ascii="Times" w:hAnsi="Times" w:cs="Times New Roman"/>
          <w:lang w:val="en-GB"/>
        </w:rPr>
        <w:t xml:space="preserve">methodologies, findings, evaluations, and improvements, which composes the four iterations of the project. </w:t>
      </w:r>
      <w:r>
        <w:rPr>
          <w:rFonts w:ascii="Times" w:hAnsi="Times"/>
          <w:lang w:val="en-GB" w:eastAsia="en-US"/>
        </w:rPr>
        <w:t>Chapter 3 describes the first iteration, presenting the procedures of obtaining regional results of single independent word</w:t>
      </w:r>
      <w:r>
        <w:rPr>
          <w:rFonts w:ascii="Times" w:hAnsi="Times" w:cs="Times New Roman"/>
          <w:lang w:val="en-GB"/>
        </w:rPr>
        <w:t xml:space="preserve"> by one kind of feature. Chapter 4 is related to the second iteration, which </w:t>
      </w:r>
      <w:r>
        <w:rPr>
          <w:rFonts w:ascii="Times" w:hAnsi="Times"/>
          <w:lang w:val="en-GB" w:eastAsia="en-US"/>
        </w:rPr>
        <w:t>describes</w:t>
      </w:r>
      <w:r>
        <w:rPr>
          <w:rFonts w:ascii="Times" w:hAnsi="Times" w:cs="Times New Roman"/>
          <w:lang w:val="en-GB"/>
        </w:rPr>
        <w:t xml:space="preserve"> the application of decision tree to get regional results of the single word.</w:t>
      </w:r>
      <w:r w:rsidRPr="00FF6483">
        <w:rPr>
          <w:rFonts w:ascii="Times" w:hAnsi="Times" w:cs="Times New Roman"/>
          <w:lang w:val="en-GB"/>
        </w:rPr>
        <w:t xml:space="preserve"> </w:t>
      </w:r>
      <w:r>
        <w:rPr>
          <w:rFonts w:ascii="Times" w:hAnsi="Times" w:cs="Times New Roman"/>
          <w:lang w:val="en-GB"/>
        </w:rPr>
        <w:t xml:space="preserve">This chapter uses two types of decision tree algorithms and the makes comparison between the two algorithms. Chapter 5 covers the </w:t>
      </w:r>
      <w:proofErr w:type="gramStart"/>
      <w:r>
        <w:rPr>
          <w:rFonts w:ascii="Times" w:hAnsi="Times" w:cs="Times New Roman"/>
          <w:lang w:val="en-GB"/>
        </w:rPr>
        <w:t>third round</w:t>
      </w:r>
      <w:proofErr w:type="gramEnd"/>
      <w:r>
        <w:rPr>
          <w:rFonts w:ascii="Times" w:hAnsi="Times" w:cs="Times New Roman"/>
          <w:lang w:val="en-GB"/>
        </w:rPr>
        <w:t xml:space="preserve"> iteration, which introduces the logistics regression </w:t>
      </w:r>
      <w:r w:rsidRPr="00FF6483">
        <w:rPr>
          <w:rFonts w:ascii="Times" w:hAnsi="Times" w:cs="Times New Roman"/>
          <w:lang w:val="en-GB"/>
        </w:rPr>
        <w:t xml:space="preserve">to obtain the </w:t>
      </w:r>
      <w:r>
        <w:rPr>
          <w:rFonts w:ascii="Times" w:hAnsi="Times" w:cs="Times New Roman"/>
          <w:lang w:val="en-GB"/>
        </w:rPr>
        <w:t>p</w:t>
      </w:r>
      <w:r w:rsidRPr="00021ED8">
        <w:rPr>
          <w:rFonts w:ascii="Times" w:hAnsi="Times" w:cs="Times New Roman"/>
          <w:lang w:val="en-GB"/>
        </w:rPr>
        <w:t>robability</w:t>
      </w:r>
      <w:r>
        <w:rPr>
          <w:rFonts w:ascii="Times" w:hAnsi="Times" w:cs="Times New Roman"/>
          <w:lang w:val="en-GB"/>
        </w:rPr>
        <w:t xml:space="preserve"> </w:t>
      </w:r>
      <w:r w:rsidRPr="00FF6483">
        <w:rPr>
          <w:rFonts w:ascii="Times" w:hAnsi="Times" w:cs="Times New Roman"/>
          <w:lang w:val="en-GB"/>
        </w:rPr>
        <w:t xml:space="preserve">that the </w:t>
      </w:r>
      <w:r>
        <w:rPr>
          <w:rFonts w:ascii="Times" w:hAnsi="Times" w:cs="Times New Roman"/>
          <w:lang w:val="en-GB"/>
        </w:rPr>
        <w:t xml:space="preserve">single independent word is judged as a regional word. </w:t>
      </w:r>
      <w:r w:rsidRPr="00A077B7">
        <w:rPr>
          <w:rFonts w:ascii="Times" w:hAnsi="Times" w:cs="Times New Roman"/>
          <w:lang w:val="en-GB"/>
        </w:rPr>
        <w:t xml:space="preserve">This chapter focuses on evaluating the importance of the selected features and the threshold regarding probability, in order to identify the number of probabilities exceeds the threshold, which would be judged as regional word. Chapter 6 is about the fourth iteration, which demonstrates the results of using the other two kinds of datasets (noun phrases and word </w:t>
      </w:r>
      <w:r w:rsidRPr="00A077B7">
        <w:rPr>
          <w:rFonts w:ascii="Times" w:hAnsi="Times" w:cs="Times New Roman"/>
          <w:lang w:val="en-GB"/>
        </w:rPr>
        <w:lastRenderedPageBreak/>
        <w:t>pairs). Chapter 7 is a conclusion about this research. Chapter 8 provides a description of the improvement could be included in future work and also introduces the limitations, and recommendations.</w:t>
      </w:r>
    </w:p>
    <w:p w14:paraId="6122E10D" w14:textId="77777777" w:rsidR="00325308" w:rsidRDefault="00325308" w:rsidP="00FF6483">
      <w:pPr>
        <w:jc w:val="both"/>
        <w:rPr>
          <w:rFonts w:ascii="Times" w:hAnsi="Times"/>
          <w:lang w:val="en-GB" w:eastAsia="en-US"/>
        </w:rPr>
      </w:pPr>
    </w:p>
    <w:p w14:paraId="1220A92F" w14:textId="77777777" w:rsidR="00312854" w:rsidRPr="00312854" w:rsidRDefault="00312854" w:rsidP="00FF6483">
      <w:pPr>
        <w:jc w:val="both"/>
        <w:rPr>
          <w:rFonts w:ascii="Times" w:hAnsi="Times"/>
          <w:b/>
          <w:lang w:val="en-GB" w:eastAsia="en-US"/>
        </w:rPr>
      </w:pPr>
      <w:r w:rsidRPr="00312854">
        <w:rPr>
          <w:rFonts w:ascii="Times" w:hAnsi="Times"/>
          <w:b/>
          <w:lang w:val="en-GB"/>
        </w:rPr>
        <w:t xml:space="preserve">Introduction </w:t>
      </w:r>
      <w:r w:rsidRPr="00312854">
        <w:rPr>
          <w:rFonts w:ascii="Times" w:hAnsi="Times"/>
          <w:b/>
          <w:color w:val="3A3A3A"/>
          <w:shd w:val="clear" w:color="auto" w:fill="FFFFFF"/>
        </w:rPr>
        <w:t>references</w:t>
      </w:r>
    </w:p>
    <w:p w14:paraId="0A07346A" w14:textId="77777777" w:rsidR="00567344" w:rsidRPr="00567344" w:rsidRDefault="00567344" w:rsidP="00567344">
      <w:commentRangeStart w:id="2"/>
      <w:r>
        <w:rPr>
          <w:rFonts w:ascii="Helvetica Neue" w:hAnsi="Helvetica Neue"/>
          <w:color w:val="3A3A3A"/>
          <w:sz w:val="23"/>
          <w:szCs w:val="23"/>
          <w:shd w:val="clear" w:color="auto" w:fill="FFFFFF"/>
        </w:rPr>
        <w:t xml:space="preserve">[1] </w:t>
      </w:r>
      <w:r w:rsidRPr="00567344">
        <w:rPr>
          <w:rFonts w:ascii="Helvetica Neue" w:hAnsi="Helvetica Neue"/>
          <w:color w:val="3A3A3A"/>
          <w:sz w:val="23"/>
          <w:szCs w:val="23"/>
          <w:shd w:val="clear" w:color="auto" w:fill="FFFFFF"/>
        </w:rPr>
        <w:t>Fuller, Michael. (2015). Big Data: New science, new challenges, new dialogical opportunities. </w:t>
      </w:r>
      <w:proofErr w:type="gramStart"/>
      <w:r w:rsidRPr="00567344">
        <w:rPr>
          <w:rFonts w:ascii="Helvetica Neue" w:hAnsi="Helvetica Neue"/>
          <w:i/>
          <w:iCs/>
          <w:color w:val="3A3A3A"/>
          <w:sz w:val="23"/>
          <w:szCs w:val="23"/>
        </w:rPr>
        <w:t>Fuller ,</w:t>
      </w:r>
      <w:proofErr w:type="gramEnd"/>
      <w:r w:rsidRPr="00567344">
        <w:rPr>
          <w:rFonts w:ascii="Helvetica Neue" w:hAnsi="Helvetica Neue"/>
          <w:i/>
          <w:iCs/>
          <w:color w:val="3A3A3A"/>
          <w:sz w:val="23"/>
          <w:szCs w:val="23"/>
        </w:rPr>
        <w:t xml:space="preserve"> M 2015 , ' Big Data: New Science, New Challenges, New Dialogical Opportunities ' Zygon: Journal of Religion and Science , Vol 50 , No. 3 , Pp. 568-582 . DOI: 10.1111/zygo.12187,</w:t>
      </w:r>
      <w:r w:rsidRPr="00567344">
        <w:rPr>
          <w:rFonts w:ascii="Helvetica Neue" w:hAnsi="Helvetica Neue"/>
          <w:color w:val="3A3A3A"/>
          <w:sz w:val="23"/>
          <w:szCs w:val="23"/>
          <w:shd w:val="clear" w:color="auto" w:fill="FFFFFF"/>
        </w:rPr>
        <w:t> </w:t>
      </w:r>
      <w:proofErr w:type="gramStart"/>
      <w:r w:rsidRPr="00567344">
        <w:rPr>
          <w:rFonts w:ascii="Helvetica Neue" w:hAnsi="Helvetica Neue"/>
          <w:color w:val="3A3A3A"/>
          <w:sz w:val="23"/>
          <w:szCs w:val="23"/>
          <w:shd w:val="clear" w:color="auto" w:fill="FFFFFF"/>
        </w:rPr>
        <w:t>Fuller ,</w:t>
      </w:r>
      <w:proofErr w:type="gramEnd"/>
      <w:r w:rsidRPr="00567344">
        <w:rPr>
          <w:rFonts w:ascii="Helvetica Neue" w:hAnsi="Helvetica Neue"/>
          <w:color w:val="3A3A3A"/>
          <w:sz w:val="23"/>
          <w:szCs w:val="23"/>
          <w:shd w:val="clear" w:color="auto" w:fill="FFFFFF"/>
        </w:rPr>
        <w:t xml:space="preserve"> M 2015 , ' Big Data: New science, new challenges, new dialogical opportunities ' Zygon: Journal of Religion and Science , </w:t>
      </w:r>
      <w:proofErr w:type="spellStart"/>
      <w:r w:rsidRPr="00567344">
        <w:rPr>
          <w:rFonts w:ascii="Helvetica Neue" w:hAnsi="Helvetica Neue"/>
          <w:color w:val="3A3A3A"/>
          <w:sz w:val="23"/>
          <w:szCs w:val="23"/>
          <w:shd w:val="clear" w:color="auto" w:fill="FFFFFF"/>
        </w:rPr>
        <w:t>vol</w:t>
      </w:r>
      <w:proofErr w:type="spellEnd"/>
      <w:r w:rsidRPr="00567344">
        <w:rPr>
          <w:rFonts w:ascii="Helvetica Neue" w:hAnsi="Helvetica Neue"/>
          <w:color w:val="3A3A3A"/>
          <w:sz w:val="23"/>
          <w:szCs w:val="23"/>
          <w:shd w:val="clear" w:color="auto" w:fill="FFFFFF"/>
        </w:rPr>
        <w:t xml:space="preserve"> 50 , no. 3 , pp. 568-582 . DOI: 10.1111/zygo.12187</w:t>
      </w:r>
      <w:commentRangeEnd w:id="2"/>
      <w:r w:rsidR="008B2FDD">
        <w:rPr>
          <w:rStyle w:val="a6"/>
        </w:rPr>
        <w:commentReference w:id="2"/>
      </w:r>
      <w:r w:rsidRPr="00567344">
        <w:rPr>
          <w:rFonts w:ascii="Helvetica Neue" w:hAnsi="Helvetica Neue"/>
          <w:color w:val="3A3A3A"/>
          <w:sz w:val="23"/>
          <w:szCs w:val="23"/>
          <w:shd w:val="clear" w:color="auto" w:fill="FFFFFF"/>
        </w:rPr>
        <w:t>.</w:t>
      </w:r>
    </w:p>
    <w:p w14:paraId="51726CCC" w14:textId="77777777" w:rsidR="003A0120" w:rsidRPr="003A0120" w:rsidRDefault="003A0120" w:rsidP="003A0120">
      <w:r>
        <w:rPr>
          <w:rFonts w:ascii="Times" w:hAnsi="Times"/>
          <w:lang w:val="en-GB"/>
        </w:rPr>
        <w:t xml:space="preserve">[2] </w:t>
      </w:r>
      <w:r w:rsidRPr="003A0120">
        <w:rPr>
          <w:rFonts w:ascii="Arial" w:hAnsi="Arial" w:cs="Arial"/>
          <w:color w:val="222222"/>
          <w:sz w:val="20"/>
          <w:szCs w:val="20"/>
          <w:shd w:val="clear" w:color="auto" w:fill="FFFFFF"/>
        </w:rPr>
        <w:t>Hand, D. J. (2007). Principles of data mining. </w:t>
      </w:r>
      <w:r w:rsidRPr="003A0120">
        <w:rPr>
          <w:rFonts w:ascii="Arial" w:hAnsi="Arial" w:cs="Arial"/>
          <w:i/>
          <w:iCs/>
          <w:color w:val="222222"/>
          <w:sz w:val="20"/>
          <w:szCs w:val="20"/>
        </w:rPr>
        <w:t>Drug safety</w:t>
      </w:r>
      <w:r w:rsidRPr="003A0120">
        <w:rPr>
          <w:rFonts w:ascii="Arial" w:hAnsi="Arial" w:cs="Arial"/>
          <w:color w:val="222222"/>
          <w:sz w:val="20"/>
          <w:szCs w:val="20"/>
          <w:shd w:val="clear" w:color="auto" w:fill="FFFFFF"/>
        </w:rPr>
        <w:t>, </w:t>
      </w:r>
      <w:r w:rsidRPr="003A0120">
        <w:rPr>
          <w:rFonts w:ascii="Arial" w:hAnsi="Arial" w:cs="Arial"/>
          <w:i/>
          <w:iCs/>
          <w:color w:val="222222"/>
          <w:sz w:val="20"/>
          <w:szCs w:val="20"/>
        </w:rPr>
        <w:t>30</w:t>
      </w:r>
      <w:r w:rsidRPr="003A0120">
        <w:rPr>
          <w:rFonts w:ascii="Arial" w:hAnsi="Arial" w:cs="Arial"/>
          <w:color w:val="222222"/>
          <w:sz w:val="20"/>
          <w:szCs w:val="20"/>
          <w:shd w:val="clear" w:color="auto" w:fill="FFFFFF"/>
        </w:rPr>
        <w:t>(7), 621-622.</w:t>
      </w:r>
    </w:p>
    <w:p w14:paraId="2DC4A0FB" w14:textId="77777777" w:rsidR="003A0120" w:rsidRDefault="003A0120" w:rsidP="003A0120">
      <w:r>
        <w:rPr>
          <w:rFonts w:ascii="Times" w:hAnsi="Times" w:hint="eastAsia"/>
        </w:rPr>
        <w:t>[</w:t>
      </w:r>
      <w:r>
        <w:rPr>
          <w:rFonts w:ascii="Times" w:hAnsi="Times"/>
        </w:rPr>
        <w:t>3</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Fish and chips. (2010).</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Nutrition &amp; Food Science,</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40</w:t>
      </w:r>
      <w:r>
        <w:rPr>
          <w:rFonts w:ascii="Helvetica Neue" w:hAnsi="Helvetica Neue"/>
          <w:color w:val="3A3A3A"/>
          <w:sz w:val="23"/>
          <w:szCs w:val="23"/>
          <w:shd w:val="clear" w:color="auto" w:fill="FFFFFF"/>
        </w:rPr>
        <w:t>(6), 157-165.</w:t>
      </w:r>
    </w:p>
    <w:p w14:paraId="6B6092F9" w14:textId="77777777" w:rsidR="007B644E" w:rsidRDefault="007B644E" w:rsidP="007B644E">
      <w:pPr>
        <w:rPr>
          <w:rFonts w:ascii="Helvetica Neue" w:hAnsi="Helvetica Neue"/>
          <w:color w:val="3A3A3A"/>
          <w:sz w:val="23"/>
          <w:szCs w:val="23"/>
          <w:shd w:val="clear" w:color="auto" w:fill="FFFFFF"/>
        </w:rPr>
      </w:pPr>
      <w:r>
        <w:rPr>
          <w:rFonts w:ascii="Times" w:hAnsi="Times" w:hint="eastAsia"/>
        </w:rPr>
        <w:t>[</w:t>
      </w:r>
      <w:r>
        <w:rPr>
          <w:rFonts w:ascii="Times" w:hAnsi="Times"/>
        </w:rPr>
        <w:t>4</w:t>
      </w:r>
      <w:r>
        <w:rPr>
          <w:rFonts w:ascii="Times" w:hAnsi="Times" w:hint="eastAsia"/>
        </w:rPr>
        <w:t>]</w:t>
      </w:r>
      <w:r>
        <w:rPr>
          <w:rFonts w:ascii="Times" w:hAnsi="Times"/>
        </w:rPr>
        <w:t xml:space="preserve"> </w:t>
      </w:r>
      <w:proofErr w:type="spellStart"/>
      <w:r>
        <w:rPr>
          <w:rFonts w:ascii="Helvetica Neue" w:hAnsi="Helvetica Neue"/>
          <w:color w:val="3A3A3A"/>
          <w:sz w:val="23"/>
          <w:szCs w:val="23"/>
          <w:shd w:val="clear" w:color="auto" w:fill="FFFFFF"/>
        </w:rPr>
        <w:t>Vasumita</w:t>
      </w:r>
      <w:proofErr w:type="spellEnd"/>
      <w:r>
        <w:rPr>
          <w:rFonts w:ascii="Helvetica Neue" w:hAnsi="Helvetica Neue"/>
          <w:color w:val="3A3A3A"/>
          <w:sz w:val="23"/>
          <w:szCs w:val="23"/>
          <w:shd w:val="clear" w:color="auto" w:fill="FFFFFF"/>
        </w:rPr>
        <w:t xml:space="preserve"> S Adarsh. (2013, December 26). </w:t>
      </w:r>
      <w:proofErr w:type="spellStart"/>
      <w:r>
        <w:rPr>
          <w:rFonts w:ascii="Helvetica Neue" w:hAnsi="Helvetica Neue"/>
          <w:color w:val="3A3A3A"/>
          <w:sz w:val="23"/>
          <w:szCs w:val="23"/>
          <w:shd w:val="clear" w:color="auto" w:fill="FFFFFF"/>
        </w:rPr>
        <w:t>TastyKhana</w:t>
      </w:r>
      <w:proofErr w:type="spellEnd"/>
      <w:r>
        <w:rPr>
          <w:rFonts w:ascii="Helvetica Neue" w:hAnsi="Helvetica Neue"/>
          <w:color w:val="3A3A3A"/>
          <w:sz w:val="23"/>
          <w:szCs w:val="23"/>
          <w:shd w:val="clear" w:color="auto" w:fill="FFFFFF"/>
        </w:rPr>
        <w:t xml:space="preserve"> launches Google map feature for </w:t>
      </w:r>
      <w:proofErr w:type="gramStart"/>
      <w:r>
        <w:rPr>
          <w:rFonts w:ascii="Helvetica Neue" w:hAnsi="Helvetica Neue"/>
          <w:color w:val="3A3A3A"/>
          <w:sz w:val="23"/>
          <w:szCs w:val="23"/>
          <w:shd w:val="clear" w:color="auto" w:fill="FFFFFF"/>
        </w:rPr>
        <w:t>website.(</w:t>
      </w:r>
      <w:proofErr w:type="gramEnd"/>
      <w:r>
        <w:rPr>
          <w:rFonts w:ascii="Helvetica Neue" w:hAnsi="Helvetica Neue"/>
          <w:color w:val="3A3A3A"/>
          <w:sz w:val="23"/>
          <w:szCs w:val="23"/>
          <w:shd w:val="clear" w:color="auto" w:fill="FFFFFF"/>
        </w:rPr>
        <w:t>Internet).</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The Economic Times</w:t>
      </w:r>
      <w:r>
        <w:rPr>
          <w:rFonts w:ascii="Helvetica Neue" w:hAnsi="Helvetica Neue"/>
          <w:color w:val="3A3A3A"/>
          <w:sz w:val="23"/>
          <w:szCs w:val="23"/>
          <w:shd w:val="clear" w:color="auto" w:fill="FFFFFF"/>
        </w:rPr>
        <w:t>, p. The Economic Times, Dec 26, 2013.</w:t>
      </w:r>
    </w:p>
    <w:p w14:paraId="16DD8E48" w14:textId="5913832C" w:rsidR="004D6953" w:rsidRDefault="007B644E" w:rsidP="00F61761">
      <w:pPr>
        <w:rPr>
          <w:rFonts w:ascii="Arial" w:hAnsi="Arial" w:cs="Arial"/>
          <w:color w:val="222222"/>
          <w:sz w:val="20"/>
          <w:szCs w:val="20"/>
          <w:shd w:val="clear" w:color="auto" w:fill="FFFFFF"/>
        </w:rPr>
      </w:pPr>
      <w:r>
        <w:rPr>
          <w:rFonts w:ascii="Helvetica Neue" w:hAnsi="Helvetica Neue"/>
          <w:color w:val="3A3A3A"/>
          <w:sz w:val="23"/>
          <w:szCs w:val="23"/>
          <w:shd w:val="clear" w:color="auto" w:fill="FFFFFF"/>
        </w:rPr>
        <w:t xml:space="preserve">[5] </w:t>
      </w:r>
      <w:r>
        <w:rPr>
          <w:rFonts w:ascii="Arial" w:hAnsi="Arial" w:cs="Arial"/>
          <w:color w:val="222222"/>
          <w:sz w:val="20"/>
          <w:szCs w:val="20"/>
          <w:shd w:val="clear" w:color="auto" w:fill="FFFFFF"/>
        </w:rPr>
        <w:t>O'Connor, P. (2010). Managing a hotel's image on TripAdvisor.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Hospitality Marketing &amp; Management</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19</w:t>
      </w:r>
      <w:r>
        <w:rPr>
          <w:rFonts w:ascii="Arial" w:hAnsi="Arial" w:cs="Arial"/>
          <w:color w:val="222222"/>
          <w:sz w:val="20"/>
          <w:szCs w:val="20"/>
          <w:shd w:val="clear" w:color="auto" w:fill="FFFFFF"/>
        </w:rPr>
        <w:t>(7), 754-772.</w:t>
      </w:r>
    </w:p>
    <w:p w14:paraId="5C9C12B6" w14:textId="77777777" w:rsidR="004D6953" w:rsidRDefault="004D6953">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135C8284" w14:textId="77777777" w:rsidR="00727BD6" w:rsidRPr="001C7C37" w:rsidRDefault="00727BD6" w:rsidP="00727BD6">
      <w:pPr>
        <w:pStyle w:val="1"/>
        <w:jc w:val="center"/>
        <w:rPr>
          <w:rFonts w:ascii="Times" w:hAnsi="Times"/>
        </w:rPr>
      </w:pPr>
      <w:r w:rsidRPr="001C7C37">
        <w:rPr>
          <w:rFonts w:ascii="Times" w:hAnsi="Times"/>
        </w:rPr>
        <w:lastRenderedPageBreak/>
        <w:t>Chapter 2</w:t>
      </w:r>
    </w:p>
    <w:p w14:paraId="5F79D656" w14:textId="6C454F9C" w:rsidR="004D6953" w:rsidRDefault="00727BD6">
      <w:pPr>
        <w:pStyle w:val="1"/>
        <w:jc w:val="center"/>
        <w:rPr>
          <w:rFonts w:ascii="Times" w:hAnsi="Times"/>
        </w:rPr>
      </w:pPr>
      <w:r w:rsidRPr="001C7C37">
        <w:rPr>
          <w:rFonts w:ascii="Times" w:hAnsi="Times"/>
        </w:rPr>
        <w:t xml:space="preserve">Background </w:t>
      </w:r>
    </w:p>
    <w:p w14:paraId="3A0C0E41" w14:textId="0862D250" w:rsidR="004D6953" w:rsidRPr="00004393" w:rsidRDefault="004D6953" w:rsidP="008A27DB">
      <w:pPr>
        <w:jc w:val="both"/>
        <w:rPr>
          <w:rFonts w:ascii="Times" w:hAnsi="Times"/>
        </w:rPr>
      </w:pPr>
      <w:r>
        <w:rPr>
          <w:rFonts w:ascii="Times" w:hAnsi="Times" w:hint="eastAsia"/>
          <w:lang w:val="en-GB"/>
        </w:rPr>
        <w:t>This</w:t>
      </w:r>
      <w:r>
        <w:rPr>
          <w:rFonts w:ascii="Times" w:hAnsi="Times"/>
          <w:lang w:val="en-GB"/>
        </w:rPr>
        <w:t xml:space="preserve"> </w:t>
      </w:r>
      <w:r w:rsidRPr="001D55B4">
        <w:rPr>
          <w:rFonts w:ascii="Times" w:hAnsi="Times"/>
          <w:lang w:val="en-GB"/>
        </w:rPr>
        <w:t>chapter</w:t>
      </w:r>
      <w:r>
        <w:rPr>
          <w:rFonts w:ascii="Times" w:hAnsi="Times"/>
          <w:lang w:val="en-GB"/>
        </w:rPr>
        <w:t xml:space="preserve"> </w:t>
      </w:r>
      <w:r w:rsidRPr="004D6953">
        <w:rPr>
          <w:rFonts w:ascii="Times" w:hAnsi="Times"/>
          <w:lang w:val="en-GB"/>
        </w:rPr>
        <w:t xml:space="preserve">focuses on </w:t>
      </w:r>
      <w:r w:rsidR="00033570">
        <w:rPr>
          <w:rFonts w:ascii="Times" w:hAnsi="Times"/>
          <w:lang w:val="en-GB"/>
        </w:rPr>
        <w:t>describing</w:t>
      </w:r>
      <w:r w:rsidR="00033570">
        <w:rPr>
          <w:rFonts w:ascii="Times" w:hAnsi="Times"/>
          <w:lang w:val="en-GB"/>
        </w:rPr>
        <w:t xml:space="preserve"> </w:t>
      </w:r>
      <w:r w:rsidRPr="004D6953">
        <w:rPr>
          <w:rFonts w:ascii="Times" w:hAnsi="Times"/>
          <w:lang w:val="en-GB"/>
        </w:rPr>
        <w:t xml:space="preserve">the techniques and methods used in </w:t>
      </w:r>
      <w:r w:rsidR="00033570">
        <w:rPr>
          <w:rFonts w:ascii="Times" w:hAnsi="Times" w:hint="eastAsia"/>
          <w:lang w:val="en-GB"/>
        </w:rPr>
        <w:t>the</w:t>
      </w:r>
      <w:r w:rsidR="00033570">
        <w:rPr>
          <w:rFonts w:ascii="Times" w:hAnsi="Times"/>
          <w:lang w:val="en-GB"/>
        </w:rPr>
        <w:t xml:space="preserve"> </w:t>
      </w:r>
      <w:r w:rsidR="00033570">
        <w:rPr>
          <w:rFonts w:ascii="Times" w:hAnsi="Times"/>
          <w:lang w:val="en-GB"/>
        </w:rPr>
        <w:t>dissertation</w:t>
      </w:r>
      <w:r w:rsidR="00033570">
        <w:rPr>
          <w:rFonts w:ascii="Times" w:hAnsi="Times"/>
          <w:lang w:val="en-GB"/>
        </w:rPr>
        <w:t>.</w:t>
      </w:r>
      <w:r w:rsidR="00A956B9">
        <w:rPr>
          <w:rFonts w:ascii="Times" w:hAnsi="Times"/>
          <w:lang w:val="en-GB"/>
        </w:rPr>
        <w:t xml:space="preserve"> Section 2.1 </w:t>
      </w:r>
      <w:r w:rsidR="00A956B9">
        <w:rPr>
          <w:rFonts w:ascii="Times" w:hAnsi="Times"/>
          <w:lang w:val="en-GB"/>
        </w:rPr>
        <w:t>gives the statement of selecting data source and the definition of the web crawling.</w:t>
      </w:r>
      <w:r w:rsidR="00033570">
        <w:rPr>
          <w:rFonts w:ascii="Times" w:hAnsi="Times"/>
          <w:lang w:val="en-GB"/>
        </w:rPr>
        <w:t xml:space="preserve"> </w:t>
      </w:r>
      <w:r w:rsidR="00A956B9">
        <w:rPr>
          <w:rFonts w:ascii="Times" w:hAnsi="Times"/>
          <w:lang w:val="en-GB"/>
        </w:rPr>
        <w:t>Section 2.2</w:t>
      </w:r>
      <w:r w:rsidR="00A956B9">
        <w:rPr>
          <w:rFonts w:ascii="Times" w:hAnsi="Times"/>
          <w:lang w:val="en-GB"/>
        </w:rPr>
        <w:t xml:space="preserve"> </w:t>
      </w:r>
      <w:r w:rsidR="00A956B9">
        <w:rPr>
          <w:rFonts w:ascii="Times" w:hAnsi="Times"/>
          <w:lang w:val="en-GB"/>
        </w:rPr>
        <w:t xml:space="preserve">presents an overview of data cleaning procedure and </w:t>
      </w:r>
      <w:r w:rsidR="00922AE4">
        <w:rPr>
          <w:rFonts w:ascii="Times" w:hAnsi="Times"/>
          <w:lang w:val="en-GB"/>
        </w:rPr>
        <w:t>data cleaning techniques used in the project.</w:t>
      </w:r>
      <w:r w:rsidR="00922AE4">
        <w:rPr>
          <w:rFonts w:ascii="Times" w:hAnsi="Times"/>
          <w:lang w:val="en-GB"/>
        </w:rPr>
        <w:t xml:space="preserve"> Section 2.3 provides the </w:t>
      </w:r>
      <w:r w:rsidR="001316F9">
        <w:rPr>
          <w:rFonts w:ascii="Times" w:hAnsi="Times"/>
          <w:lang w:val="en-GB"/>
        </w:rPr>
        <w:t>description of core algorithm</w:t>
      </w:r>
      <w:r w:rsidR="001316F9">
        <w:rPr>
          <w:rFonts w:ascii="Times" w:hAnsi="Times"/>
          <w:lang w:val="en-GB"/>
        </w:rPr>
        <w:t xml:space="preserve"> and techniques</w:t>
      </w:r>
      <w:r w:rsidR="001316F9">
        <w:rPr>
          <w:rFonts w:ascii="Times" w:hAnsi="Times"/>
          <w:lang w:val="en-GB"/>
        </w:rPr>
        <w:t xml:space="preserve"> used for </w:t>
      </w:r>
      <w:r w:rsidR="001316F9">
        <w:rPr>
          <w:rFonts w:ascii="Times" w:hAnsi="Times" w:hint="eastAsia"/>
          <w:lang w:val="en-GB"/>
        </w:rPr>
        <w:t>g</w:t>
      </w:r>
      <w:r w:rsidR="001316F9">
        <w:rPr>
          <w:rFonts w:ascii="Times" w:hAnsi="Times"/>
          <w:lang w:val="en-GB"/>
        </w:rPr>
        <w:t>eographic data visuali</w:t>
      </w:r>
      <w:r w:rsidR="001316F9">
        <w:rPr>
          <w:rFonts w:ascii="Times" w:hAnsi="Times" w:hint="eastAsia"/>
          <w:lang w:val="en-GB"/>
        </w:rPr>
        <w:t>s</w:t>
      </w:r>
      <w:r w:rsidR="001316F9" w:rsidRPr="001316F9">
        <w:rPr>
          <w:rFonts w:ascii="Times" w:hAnsi="Times"/>
          <w:lang w:val="en-GB"/>
        </w:rPr>
        <w:t>ation</w:t>
      </w:r>
      <w:r w:rsidR="001316F9">
        <w:rPr>
          <w:rFonts w:ascii="Times" w:hAnsi="Times"/>
          <w:lang w:val="en-GB"/>
        </w:rPr>
        <w:t>.</w:t>
      </w:r>
      <w:r w:rsidR="00724F0E">
        <w:rPr>
          <w:rFonts w:ascii="Times" w:hAnsi="Times"/>
          <w:lang w:val="en-GB"/>
        </w:rPr>
        <w:t xml:space="preserve"> Section </w:t>
      </w:r>
      <w:r w:rsidR="00724F0E">
        <w:rPr>
          <w:rFonts w:ascii="Times" w:hAnsi="Times"/>
          <w:lang w:val="en-GB"/>
        </w:rPr>
        <w:t>2.</w:t>
      </w:r>
      <w:r w:rsidR="00724F0E">
        <w:rPr>
          <w:rFonts w:ascii="Times" w:hAnsi="Times"/>
          <w:lang w:val="en-GB"/>
        </w:rPr>
        <w:t>4</w:t>
      </w:r>
      <w:r w:rsidR="001316F9">
        <w:rPr>
          <w:rFonts w:ascii="Times" w:hAnsi="Times"/>
          <w:lang w:val="en-GB"/>
        </w:rPr>
        <w:t xml:space="preserve"> </w:t>
      </w:r>
      <w:r w:rsidR="00724F0E">
        <w:rPr>
          <w:rFonts w:ascii="Times" w:hAnsi="Times"/>
          <w:lang w:val="en-GB"/>
        </w:rPr>
        <w:t xml:space="preserve">aims to illustrate the data mining process in the project and </w:t>
      </w:r>
      <w:r w:rsidR="006D6A8A">
        <w:rPr>
          <w:rFonts w:ascii="Times" w:hAnsi="Times"/>
          <w:lang w:val="en-GB"/>
        </w:rPr>
        <w:t>some machine learning methods used for classifying regional content.</w:t>
      </w:r>
    </w:p>
    <w:p w14:paraId="55E1D7F3" w14:textId="77777777" w:rsidR="00994152" w:rsidRDefault="00C75B2B">
      <w:pPr>
        <w:pStyle w:val="2"/>
        <w:numPr>
          <w:ilvl w:val="1"/>
          <w:numId w:val="9"/>
        </w:numPr>
        <w:jc w:val="both"/>
        <w:rPr>
          <w:rFonts w:ascii="Times" w:hAnsi="Times"/>
          <w:i w:val="0"/>
        </w:rPr>
      </w:pPr>
      <w:r w:rsidRPr="001C7C37">
        <w:rPr>
          <w:rFonts w:ascii="Times" w:hAnsi="Times"/>
          <w:i w:val="0"/>
        </w:rPr>
        <w:t>Web crawling</w:t>
      </w:r>
    </w:p>
    <w:p w14:paraId="1EEE5AA5" w14:textId="614E09FB" w:rsidR="00F718BE" w:rsidRPr="008524BF" w:rsidRDefault="00CA17AC" w:rsidP="008A27DB">
      <w:pPr>
        <w:spacing w:afterLines="50" w:after="156"/>
        <w:jc w:val="both"/>
        <w:rPr>
          <w:rFonts w:ascii="Times" w:hAnsi="Times"/>
          <w:lang w:val="en-GB"/>
        </w:rPr>
      </w:pPr>
      <w:r>
        <w:rPr>
          <w:rFonts w:ascii="Times" w:hAnsi="Times" w:hint="eastAsia"/>
          <w:lang w:val="en-GB" w:eastAsia="en-US"/>
        </w:rPr>
        <w:t xml:space="preserve">Before crawling data from </w:t>
      </w:r>
      <w:r>
        <w:rPr>
          <w:rFonts w:ascii="Times" w:hAnsi="Times"/>
          <w:lang w:val="en-GB" w:eastAsia="en-US"/>
        </w:rPr>
        <w:t xml:space="preserve">websites of </w:t>
      </w:r>
      <w:r>
        <w:rPr>
          <w:rFonts w:ascii="Times" w:hAnsi="Times"/>
        </w:rPr>
        <w:t>‘</w:t>
      </w:r>
      <w:r w:rsidRPr="001C7C37">
        <w:rPr>
          <w:rFonts w:ascii="Times" w:hAnsi="Times"/>
        </w:rPr>
        <w:t>Fish &amp; Chips</w:t>
      </w:r>
      <w:r>
        <w:rPr>
          <w:rFonts w:ascii="Times" w:hAnsi="Times"/>
        </w:rPr>
        <w:t>’ shops, the dissertation selected data source</w:t>
      </w:r>
      <w:r w:rsidR="00CF5D2D">
        <w:rPr>
          <w:rFonts w:ascii="Times" w:hAnsi="Times"/>
        </w:rPr>
        <w:t>s that</w:t>
      </w:r>
      <w:r>
        <w:rPr>
          <w:rFonts w:ascii="Times" w:hAnsi="Times"/>
        </w:rPr>
        <w:t xml:space="preserve"> include</w:t>
      </w:r>
      <w:r w:rsidR="00CF5D2D">
        <w:rPr>
          <w:rFonts w:ascii="Times" w:hAnsi="Times"/>
        </w:rPr>
        <w:t>d</w:t>
      </w:r>
      <w:r>
        <w:rPr>
          <w:rFonts w:ascii="Times" w:hAnsi="Times"/>
        </w:rPr>
        <w:t xml:space="preserve"> food delivery websites such as Just-Eat</w:t>
      </w:r>
      <w:r w:rsidR="00BA5DFD">
        <w:rPr>
          <w:rFonts w:ascii="Times" w:hAnsi="Times"/>
        </w:rPr>
        <w:t xml:space="preserve"> [3]</w:t>
      </w:r>
      <w:r>
        <w:rPr>
          <w:rFonts w:ascii="Times" w:hAnsi="Times"/>
        </w:rPr>
        <w:t xml:space="preserve"> and </w:t>
      </w:r>
      <w:r w:rsidR="00BA5DFD">
        <w:rPr>
          <w:rFonts w:ascii="Times" w:hAnsi="Times"/>
        </w:rPr>
        <w:t>independent ‘</w:t>
      </w:r>
      <w:r w:rsidR="00BA5DFD" w:rsidRPr="001C7C37">
        <w:rPr>
          <w:rFonts w:ascii="Times" w:hAnsi="Times"/>
        </w:rPr>
        <w:t>Fish &amp; Chips</w:t>
      </w:r>
      <w:r w:rsidR="00BA5DFD">
        <w:rPr>
          <w:rFonts w:ascii="Times" w:hAnsi="Times"/>
        </w:rPr>
        <w:t>’ shops’ websites</w:t>
      </w:r>
      <w:r w:rsidR="00BA5DFD">
        <w:rPr>
          <w:rFonts w:ascii="Times" w:hAnsi="Times" w:hint="eastAsia"/>
        </w:rPr>
        <w:t>.</w:t>
      </w:r>
      <w:r w:rsidR="00BA5DFD">
        <w:rPr>
          <w:rFonts w:ascii="Times" w:hAnsi="Times"/>
        </w:rPr>
        <w:t xml:space="preserve"> The advantages of using food delivery websites as data source is that </w:t>
      </w:r>
      <w:r w:rsidR="00BA5DFD" w:rsidRPr="00BA5DFD">
        <w:rPr>
          <w:rFonts w:ascii="Times" w:hAnsi="Times"/>
        </w:rPr>
        <w:t xml:space="preserve">it is convenient to search </w:t>
      </w:r>
      <w:r w:rsidR="000C76BC">
        <w:rPr>
          <w:rFonts w:ascii="Times" w:hAnsi="Times"/>
        </w:rPr>
        <w:t>‘</w:t>
      </w:r>
      <w:r w:rsidR="00BA5DFD" w:rsidRPr="00BA5DFD">
        <w:rPr>
          <w:rFonts w:ascii="Times" w:hAnsi="Times"/>
        </w:rPr>
        <w:t>Fish &amp; Chips</w:t>
      </w:r>
      <w:r w:rsidR="000C76BC">
        <w:rPr>
          <w:rFonts w:ascii="Times" w:hAnsi="Times"/>
        </w:rPr>
        <w:t>’</w:t>
      </w:r>
      <w:r w:rsidR="00BA5DFD" w:rsidRPr="00BA5DFD">
        <w:rPr>
          <w:rFonts w:ascii="Times" w:hAnsi="Times"/>
        </w:rPr>
        <w:t xml:space="preserve"> shops in each city of the UK by postcode.</w:t>
      </w:r>
      <w:r w:rsidR="00BA5DFD">
        <w:rPr>
          <w:rFonts w:ascii="Times" w:hAnsi="Times"/>
        </w:rPr>
        <w:t xml:space="preserve"> In addition, each</w:t>
      </w:r>
      <w:r w:rsidR="00BA5DFD" w:rsidRPr="00BA5DFD">
        <w:rPr>
          <w:rFonts w:ascii="Times" w:hAnsi="Times"/>
        </w:rPr>
        <w:t xml:space="preserve"> </w:t>
      </w:r>
      <w:r w:rsidR="00BA5DFD">
        <w:rPr>
          <w:rFonts w:ascii="Times" w:hAnsi="Times"/>
        </w:rPr>
        <w:t>shop</w:t>
      </w:r>
      <w:r w:rsidR="00BA5DFD" w:rsidRPr="00BA5DFD">
        <w:rPr>
          <w:rFonts w:ascii="Times" w:hAnsi="Times"/>
        </w:rPr>
        <w:t xml:space="preserve"> </w:t>
      </w:r>
      <w:r w:rsidR="00BA5DFD">
        <w:rPr>
          <w:rFonts w:ascii="Times" w:hAnsi="Times"/>
        </w:rPr>
        <w:t>which</w:t>
      </w:r>
      <w:r w:rsidR="00BA5DFD" w:rsidRPr="00BA5DFD">
        <w:rPr>
          <w:rFonts w:ascii="Times" w:hAnsi="Times"/>
        </w:rPr>
        <w:t xml:space="preserve"> is searched out is available </w:t>
      </w:r>
      <w:r w:rsidR="00BA5DFD">
        <w:rPr>
          <w:rFonts w:ascii="Times" w:hAnsi="Times"/>
        </w:rPr>
        <w:t>to</w:t>
      </w:r>
      <w:r w:rsidR="00BA5DFD" w:rsidRPr="00BA5DFD">
        <w:rPr>
          <w:rFonts w:ascii="Times" w:hAnsi="Times"/>
        </w:rPr>
        <w:t xml:space="preserve"> crawl data directly</w:t>
      </w:r>
      <w:r w:rsidR="00BA5DFD">
        <w:rPr>
          <w:rFonts w:ascii="Times" w:hAnsi="Times"/>
        </w:rPr>
        <w:t>.</w:t>
      </w:r>
      <w:r w:rsidR="00EC0709">
        <w:rPr>
          <w:rFonts w:ascii="Times" w:hAnsi="Times"/>
        </w:rPr>
        <w:t xml:space="preserve"> Whereas when searching on independent websites it may be the case that the desired content (</w:t>
      </w:r>
      <w:proofErr w:type="spellStart"/>
      <w:r w:rsidR="00EC0709">
        <w:rPr>
          <w:rFonts w:ascii="Times" w:hAnsi="Times"/>
        </w:rPr>
        <w:t>eg</w:t>
      </w:r>
      <w:proofErr w:type="spellEnd"/>
      <w:r w:rsidR="00EC0709">
        <w:rPr>
          <w:rFonts w:ascii="Times" w:hAnsi="Times"/>
        </w:rPr>
        <w:t xml:space="preserve"> menu) is only available in a PDF and hence cannot be crawled. Further on independent websites it may be the case that the URLs provide on the site are broken and hence also cannot be crawled. </w:t>
      </w:r>
      <w:r w:rsidR="00622C79">
        <w:rPr>
          <w:rFonts w:ascii="Times" w:hAnsi="Times" w:hint="eastAsia"/>
        </w:rPr>
        <w:t>Thus</w:t>
      </w:r>
      <w:r w:rsidR="00622C79">
        <w:rPr>
          <w:rFonts w:ascii="Times" w:hAnsi="Times"/>
        </w:rPr>
        <w:t>,</w:t>
      </w:r>
      <w:r w:rsidR="00622C79" w:rsidRPr="00622C79">
        <w:rPr>
          <w:rFonts w:ascii="Times" w:hAnsi="Times"/>
        </w:rPr>
        <w:t xml:space="preserve"> the </w:t>
      </w:r>
      <w:r w:rsidR="00622C79">
        <w:rPr>
          <w:rFonts w:ascii="Times" w:hAnsi="Times" w:hint="eastAsia"/>
        </w:rPr>
        <w:t>dissertation</w:t>
      </w:r>
      <w:r w:rsidR="00622C79">
        <w:rPr>
          <w:rFonts w:ascii="Times" w:hAnsi="Times"/>
        </w:rPr>
        <w:t xml:space="preserve"> </w:t>
      </w:r>
      <w:r w:rsidR="00622C79" w:rsidRPr="00622C79">
        <w:rPr>
          <w:rFonts w:ascii="Times" w:hAnsi="Times"/>
        </w:rPr>
        <w:t>originally planned to use the food delivery website as a data source.</w:t>
      </w:r>
      <w:r w:rsidR="00AA67CC">
        <w:rPr>
          <w:rFonts w:ascii="Times" w:hAnsi="Times"/>
        </w:rPr>
        <w:t xml:space="preserve"> </w:t>
      </w:r>
      <w:r w:rsidR="00622C79">
        <w:rPr>
          <w:rFonts w:ascii="Times" w:hAnsi="Times" w:hint="eastAsia"/>
        </w:rPr>
        <w:t>However</w:t>
      </w:r>
      <w:r w:rsidR="00622C79">
        <w:rPr>
          <w:rFonts w:ascii="Times" w:hAnsi="Times"/>
          <w:lang w:val="en-GB"/>
        </w:rPr>
        <w:t>, s</w:t>
      </w:r>
      <w:r w:rsidR="00622C79" w:rsidRPr="00622C79">
        <w:rPr>
          <w:rFonts w:ascii="Times" w:hAnsi="Times"/>
          <w:lang w:val="en-GB"/>
        </w:rPr>
        <w:t xml:space="preserve">ites like </w:t>
      </w:r>
      <w:r w:rsidR="00CF5D2D">
        <w:rPr>
          <w:rFonts w:ascii="Times" w:hAnsi="Times"/>
          <w:lang w:val="en-GB"/>
        </w:rPr>
        <w:t>J</w:t>
      </w:r>
      <w:r w:rsidR="00622C79" w:rsidRPr="00622C79">
        <w:rPr>
          <w:rFonts w:ascii="Times" w:hAnsi="Times"/>
          <w:lang w:val="en-GB"/>
        </w:rPr>
        <w:t>ust-</w:t>
      </w:r>
      <w:r w:rsidR="00CF5D2D">
        <w:rPr>
          <w:rFonts w:ascii="Times" w:hAnsi="Times"/>
          <w:lang w:val="en-GB"/>
        </w:rPr>
        <w:t>E</w:t>
      </w:r>
      <w:r w:rsidR="00622C79" w:rsidRPr="00622C79">
        <w:rPr>
          <w:rFonts w:ascii="Times" w:hAnsi="Times"/>
          <w:lang w:val="en-GB"/>
        </w:rPr>
        <w:t>at clear</w:t>
      </w:r>
      <w:r w:rsidR="00CF5D2D">
        <w:rPr>
          <w:rFonts w:ascii="Times" w:hAnsi="Times"/>
          <w:lang w:val="en-GB"/>
        </w:rPr>
        <w:t>ly</w:t>
      </w:r>
      <w:r w:rsidR="00622C79" w:rsidRPr="00622C79">
        <w:rPr>
          <w:rFonts w:ascii="Times" w:hAnsi="Times"/>
          <w:lang w:val="en-GB"/>
        </w:rPr>
        <w:t xml:space="preserve"> </w:t>
      </w:r>
      <w:r w:rsidR="00CF5D2D">
        <w:rPr>
          <w:rFonts w:ascii="Times" w:hAnsi="Times"/>
          <w:lang w:val="en-GB"/>
        </w:rPr>
        <w:t>state</w:t>
      </w:r>
      <w:r w:rsidR="00622C79" w:rsidRPr="00622C79">
        <w:rPr>
          <w:rFonts w:ascii="Times" w:hAnsi="Times"/>
          <w:lang w:val="en-GB"/>
        </w:rPr>
        <w:t xml:space="preserve"> that direct crawling of </w:t>
      </w:r>
      <w:r w:rsidR="00EC0709">
        <w:rPr>
          <w:rFonts w:ascii="Times" w:hAnsi="Times"/>
          <w:lang w:val="en-GB"/>
        </w:rPr>
        <w:t xml:space="preserve">their </w:t>
      </w:r>
      <w:r w:rsidR="00CF5D2D">
        <w:rPr>
          <w:rFonts w:ascii="Times" w:hAnsi="Times"/>
          <w:lang w:val="en-GB"/>
        </w:rPr>
        <w:t xml:space="preserve">web site </w:t>
      </w:r>
      <w:r w:rsidR="00622C79" w:rsidRPr="00622C79">
        <w:rPr>
          <w:rFonts w:ascii="Times" w:hAnsi="Times"/>
          <w:lang w:val="en-GB"/>
        </w:rPr>
        <w:t>data is not allowed</w:t>
      </w:r>
      <w:r w:rsidR="00622C79">
        <w:rPr>
          <w:rFonts w:ascii="Times" w:hAnsi="Times"/>
          <w:lang w:val="en-GB"/>
        </w:rPr>
        <w:t>.</w:t>
      </w:r>
      <w:r w:rsidR="00622C79" w:rsidRPr="00622C79">
        <w:rPr>
          <w:rFonts w:ascii="Times" w:hAnsi="Times" w:hint="eastAsia"/>
          <w:lang w:val="en-GB"/>
        </w:rPr>
        <w:t xml:space="preserve"> </w:t>
      </w:r>
      <w:r w:rsidR="00622C79">
        <w:rPr>
          <w:rFonts w:ascii="Times" w:hAnsi="Times"/>
          <w:lang w:val="en-GB"/>
        </w:rPr>
        <w:t xml:space="preserve">Therefore, </w:t>
      </w:r>
      <w:r w:rsidR="00622C79">
        <w:rPr>
          <w:rFonts w:ascii="Times" w:hAnsi="Times" w:hint="eastAsia"/>
          <w:lang w:val="en-GB"/>
        </w:rPr>
        <w:t>u</w:t>
      </w:r>
      <w:r w:rsidR="00622C79" w:rsidRPr="00622C79">
        <w:rPr>
          <w:rFonts w:ascii="Times" w:hAnsi="Times"/>
          <w:lang w:val="en-GB"/>
        </w:rPr>
        <w:t xml:space="preserve">sing </w:t>
      </w:r>
      <w:r w:rsidR="00EC0709">
        <w:rPr>
          <w:rFonts w:ascii="Times" w:hAnsi="Times"/>
          <w:lang w:val="en-GB"/>
        </w:rPr>
        <w:t>such a</w:t>
      </w:r>
      <w:r w:rsidR="00622C79" w:rsidRPr="00622C79">
        <w:rPr>
          <w:rFonts w:ascii="Times" w:hAnsi="Times"/>
          <w:lang w:val="en-GB"/>
        </w:rPr>
        <w:t xml:space="preserve"> food delivery website to crawl data directly </w:t>
      </w:r>
      <w:r w:rsidR="00EC0709">
        <w:rPr>
          <w:rFonts w:ascii="Times" w:hAnsi="Times"/>
          <w:lang w:val="en-GB"/>
        </w:rPr>
        <w:t xml:space="preserve">in this dissertation project </w:t>
      </w:r>
      <w:r w:rsidR="00622C79">
        <w:rPr>
          <w:rFonts w:ascii="Times" w:hAnsi="Times"/>
          <w:lang w:val="en-GB"/>
        </w:rPr>
        <w:t xml:space="preserve">may </w:t>
      </w:r>
      <w:r w:rsidR="00CF5D2D">
        <w:rPr>
          <w:rFonts w:ascii="Times" w:hAnsi="Times"/>
          <w:lang w:val="en-GB"/>
        </w:rPr>
        <w:t>be il</w:t>
      </w:r>
      <w:r w:rsidR="00622C79" w:rsidRPr="00622C79">
        <w:rPr>
          <w:rFonts w:ascii="Times" w:hAnsi="Times"/>
          <w:lang w:val="en-GB"/>
        </w:rPr>
        <w:t>legal</w:t>
      </w:r>
      <w:r w:rsidR="00CF5D2D">
        <w:rPr>
          <w:rFonts w:ascii="Times" w:hAnsi="Times"/>
          <w:lang w:val="en-GB"/>
        </w:rPr>
        <w:t>. T</w:t>
      </w:r>
      <w:r w:rsidR="00622C79" w:rsidRPr="00622C79">
        <w:rPr>
          <w:rFonts w:ascii="Times" w:hAnsi="Times"/>
          <w:lang w:val="en-GB"/>
        </w:rPr>
        <w:t xml:space="preserve">his fatal flaw </w:t>
      </w:r>
      <w:r w:rsidR="00CF5D2D">
        <w:rPr>
          <w:rFonts w:ascii="Times" w:hAnsi="Times"/>
          <w:lang w:val="en-GB"/>
        </w:rPr>
        <w:t>meant</w:t>
      </w:r>
      <w:r w:rsidR="00622C79">
        <w:rPr>
          <w:rFonts w:ascii="Times" w:hAnsi="Times"/>
          <w:lang w:val="en-GB"/>
        </w:rPr>
        <w:t xml:space="preserve"> this method</w:t>
      </w:r>
      <w:r w:rsidR="00CF5D2D">
        <w:rPr>
          <w:rFonts w:ascii="Times" w:hAnsi="Times"/>
          <w:lang w:val="en-GB"/>
        </w:rPr>
        <w:t xml:space="preserve"> could not be used</w:t>
      </w:r>
      <w:r w:rsidR="00622C79" w:rsidRPr="00622C79">
        <w:rPr>
          <w:rFonts w:ascii="Times" w:hAnsi="Times"/>
          <w:lang w:val="en-GB"/>
        </w:rPr>
        <w:t>.</w:t>
      </w:r>
      <w:r w:rsidR="00534390">
        <w:rPr>
          <w:rFonts w:ascii="Times" w:hAnsi="Times"/>
          <w:lang w:val="en-GB"/>
        </w:rPr>
        <w:t xml:space="preserve"> As a consequence, </w:t>
      </w:r>
      <w:r w:rsidR="00F718BE">
        <w:rPr>
          <w:rFonts w:ascii="Times" w:hAnsi="Times"/>
          <w:lang w:val="en-GB"/>
        </w:rPr>
        <w:t xml:space="preserve">Google Maps has been used to find </w:t>
      </w:r>
      <w:r w:rsidR="00534390">
        <w:rPr>
          <w:rFonts w:ascii="Times" w:hAnsi="Times"/>
          <w:lang w:val="en-GB"/>
        </w:rPr>
        <w:t xml:space="preserve">independent websites of </w:t>
      </w:r>
      <w:r w:rsidR="00680A79">
        <w:rPr>
          <w:rFonts w:ascii="Times" w:hAnsi="Times"/>
        </w:rPr>
        <w:t>‘</w:t>
      </w:r>
      <w:r w:rsidR="00534390" w:rsidRPr="00BA5DFD">
        <w:rPr>
          <w:rFonts w:ascii="Times" w:hAnsi="Times"/>
        </w:rPr>
        <w:t>Fish &amp; Chips</w:t>
      </w:r>
      <w:r w:rsidR="00680A79">
        <w:rPr>
          <w:rFonts w:ascii="Times" w:hAnsi="Times"/>
        </w:rPr>
        <w:t>’</w:t>
      </w:r>
      <w:r w:rsidR="00534390" w:rsidRPr="00BA5DFD">
        <w:rPr>
          <w:rFonts w:ascii="Times" w:hAnsi="Times"/>
        </w:rPr>
        <w:t xml:space="preserve"> shops</w:t>
      </w:r>
      <w:r w:rsidR="00680A79">
        <w:rPr>
          <w:rFonts w:ascii="Times" w:hAnsi="Times"/>
        </w:rPr>
        <w:t xml:space="preserve"> and</w:t>
      </w:r>
      <w:r w:rsidR="00F718BE">
        <w:rPr>
          <w:rFonts w:ascii="Times" w:hAnsi="Times"/>
        </w:rPr>
        <w:t xml:space="preserve"> </w:t>
      </w:r>
      <w:r w:rsidR="00680A79">
        <w:rPr>
          <w:rFonts w:ascii="Times" w:hAnsi="Times"/>
        </w:rPr>
        <w:t>t</w:t>
      </w:r>
      <w:r w:rsidR="00F718BE">
        <w:rPr>
          <w:rFonts w:ascii="Times" w:hAnsi="Times"/>
        </w:rPr>
        <w:t xml:space="preserve">he </w:t>
      </w:r>
      <w:r w:rsidR="00F718BE">
        <w:rPr>
          <w:rFonts w:ascii="Times" w:hAnsi="Times"/>
        </w:rPr>
        <w:t xml:space="preserve">data from these independent websites has then been used as </w:t>
      </w:r>
      <w:r w:rsidR="00D537BB">
        <w:rPr>
          <w:rFonts w:ascii="Times" w:hAnsi="Times"/>
        </w:rPr>
        <w:t>the data source.</w:t>
      </w:r>
      <w:r w:rsidR="00873B47">
        <w:rPr>
          <w:rFonts w:ascii="Times" w:hAnsi="Times"/>
        </w:rPr>
        <w:t xml:space="preserve"> </w:t>
      </w:r>
    </w:p>
    <w:p w14:paraId="5FFC097B" w14:textId="0AD7638D" w:rsidR="001C5746" w:rsidRPr="001C5746" w:rsidRDefault="001C5746" w:rsidP="008A27DB">
      <w:pPr>
        <w:spacing w:afterLines="50" w:after="156"/>
        <w:jc w:val="both"/>
        <w:rPr>
          <w:rFonts w:ascii="Times" w:hAnsi="Times"/>
          <w:lang w:val="en-GB" w:eastAsia="en-US"/>
        </w:rPr>
      </w:pPr>
      <w:r w:rsidRPr="001C5746">
        <w:rPr>
          <w:rFonts w:ascii="Times" w:hAnsi="Times"/>
          <w:lang w:val="en-GB" w:eastAsia="en-US"/>
        </w:rPr>
        <w:t xml:space="preserve">Web crawling is the </w:t>
      </w:r>
      <w:r w:rsidR="00F718BE">
        <w:rPr>
          <w:rFonts w:ascii="Times" w:hAnsi="Times"/>
          <w:lang w:val="en-GB" w:eastAsia="en-US"/>
        </w:rPr>
        <w:t>mechanism</w:t>
      </w:r>
      <w:r w:rsidRPr="001C5746">
        <w:rPr>
          <w:rFonts w:ascii="Times" w:hAnsi="Times"/>
          <w:lang w:val="en-GB" w:eastAsia="en-US"/>
        </w:rPr>
        <w:t xml:space="preserve"> </w:t>
      </w:r>
      <w:r w:rsidR="00F718BE">
        <w:rPr>
          <w:rFonts w:ascii="Times" w:hAnsi="Times"/>
          <w:lang w:val="en-GB" w:eastAsia="en-US"/>
        </w:rPr>
        <w:t xml:space="preserve">by </w:t>
      </w:r>
      <w:r>
        <w:rPr>
          <w:rFonts w:ascii="Times" w:hAnsi="Times"/>
          <w:lang w:val="en-GB" w:eastAsia="en-US"/>
        </w:rPr>
        <w:t>which</w:t>
      </w:r>
      <w:r w:rsidRPr="001C5746">
        <w:rPr>
          <w:rFonts w:ascii="Times" w:hAnsi="Times"/>
          <w:lang w:val="en-GB" w:eastAsia="en-US"/>
        </w:rPr>
        <w:t xml:space="preserve"> </w:t>
      </w:r>
      <w:r>
        <w:rPr>
          <w:rFonts w:ascii="Times" w:hAnsi="Times"/>
          <w:lang w:val="en-GB" w:eastAsia="en-US"/>
        </w:rPr>
        <w:t>information</w:t>
      </w:r>
      <w:r w:rsidRPr="001C5746">
        <w:rPr>
          <w:rFonts w:ascii="Times" w:hAnsi="Times"/>
          <w:lang w:val="en-GB" w:eastAsia="en-US"/>
        </w:rPr>
        <w:t xml:space="preserve"> </w:t>
      </w:r>
      <w:r w:rsidR="00F718BE">
        <w:rPr>
          <w:rFonts w:ascii="Times" w:hAnsi="Times"/>
          <w:lang w:val="en-GB" w:eastAsia="en-US"/>
        </w:rPr>
        <w:t xml:space="preserve">has been collected </w:t>
      </w:r>
      <w:r w:rsidRPr="001C5746">
        <w:rPr>
          <w:rFonts w:ascii="Times" w:hAnsi="Times"/>
          <w:lang w:val="en-GB" w:eastAsia="en-US"/>
        </w:rPr>
        <w:t xml:space="preserve">from </w:t>
      </w:r>
      <w:r>
        <w:rPr>
          <w:rFonts w:ascii="Times" w:hAnsi="Times"/>
          <w:lang w:val="en-GB" w:eastAsia="en-US"/>
        </w:rPr>
        <w:t>target</w:t>
      </w:r>
      <w:r w:rsidRPr="001C5746">
        <w:rPr>
          <w:rFonts w:ascii="Times" w:hAnsi="Times"/>
          <w:lang w:val="en-GB" w:eastAsia="en-US"/>
        </w:rPr>
        <w:t xml:space="preserve"> </w:t>
      </w:r>
      <w:r>
        <w:rPr>
          <w:rFonts w:ascii="Times" w:hAnsi="Times"/>
          <w:lang w:val="en-GB" w:eastAsia="en-US"/>
        </w:rPr>
        <w:t>websites [1]</w:t>
      </w:r>
      <w:r w:rsidRPr="001C5746">
        <w:rPr>
          <w:rFonts w:ascii="Times" w:hAnsi="Times"/>
          <w:lang w:val="en-GB" w:eastAsia="en-US"/>
        </w:rPr>
        <w:t>.</w:t>
      </w:r>
      <w:r w:rsidR="00CA17AC">
        <w:rPr>
          <w:rFonts w:ascii="Times" w:hAnsi="Times"/>
          <w:lang w:val="en-GB" w:eastAsia="en-US"/>
        </w:rPr>
        <w:t xml:space="preserve"> </w:t>
      </w:r>
      <w:r w:rsidR="00F718BE">
        <w:rPr>
          <w:rFonts w:ascii="Times" w:hAnsi="Times"/>
          <w:lang w:val="en-GB" w:eastAsia="en-US"/>
        </w:rPr>
        <w:t>Specifically</w:t>
      </w:r>
      <w:r w:rsidR="00BC2707">
        <w:rPr>
          <w:rFonts w:ascii="Times" w:hAnsi="Times"/>
          <w:lang w:val="en-GB"/>
        </w:rPr>
        <w:t>,</w:t>
      </w:r>
      <w:r w:rsidR="00F718BE">
        <w:rPr>
          <w:rFonts w:ascii="Times" w:hAnsi="Times"/>
          <w:lang w:val="en-GB" w:eastAsia="en-US"/>
        </w:rPr>
        <w:t xml:space="preserve"> </w:t>
      </w:r>
      <w:r w:rsidR="00F718BE">
        <w:rPr>
          <w:rFonts w:ascii="Times" w:hAnsi="Times"/>
          <w:lang w:val="en-GB" w:eastAsia="en-US"/>
        </w:rPr>
        <w:t>t</w:t>
      </w:r>
      <w:r w:rsidR="00CA17AC">
        <w:rPr>
          <w:rFonts w:ascii="Times" w:hAnsi="Times"/>
          <w:lang w:val="en-GB" w:eastAsia="en-US"/>
        </w:rPr>
        <w:t xml:space="preserve">he </w:t>
      </w:r>
      <w:r w:rsidR="00BA5775">
        <w:rPr>
          <w:rFonts w:ascii="Times" w:hAnsi="Times"/>
          <w:lang w:val="en-GB" w:eastAsia="en-US"/>
        </w:rPr>
        <w:t xml:space="preserve">Python module urllib2 </w:t>
      </w:r>
      <w:r w:rsidR="00F718BE">
        <w:rPr>
          <w:rFonts w:ascii="Times" w:hAnsi="Times"/>
          <w:lang w:val="en-GB" w:eastAsia="en-US"/>
        </w:rPr>
        <w:t xml:space="preserve">has been </w:t>
      </w:r>
      <w:r w:rsidR="00BA5775">
        <w:rPr>
          <w:rFonts w:ascii="Times" w:hAnsi="Times"/>
          <w:lang w:val="en-GB" w:eastAsia="en-US"/>
        </w:rPr>
        <w:t xml:space="preserve">used </w:t>
      </w:r>
      <w:r w:rsidR="0081416B">
        <w:rPr>
          <w:rFonts w:ascii="Times" w:hAnsi="Times" w:hint="eastAsia"/>
          <w:lang w:val="en-GB"/>
        </w:rPr>
        <w:t>to</w:t>
      </w:r>
      <w:r w:rsidR="0081416B">
        <w:rPr>
          <w:rFonts w:ascii="Times" w:hAnsi="Times"/>
          <w:lang w:val="en-GB"/>
        </w:rPr>
        <w:t xml:space="preserve"> </w:t>
      </w:r>
      <w:r w:rsidR="00BA5775" w:rsidRPr="00BA5775">
        <w:rPr>
          <w:rFonts w:ascii="Times" w:hAnsi="Times"/>
          <w:lang w:val="en-GB" w:eastAsia="en-US"/>
        </w:rPr>
        <w:t xml:space="preserve">simulate browser behaviour to download web pages and handle </w:t>
      </w:r>
      <w:r w:rsidR="00BA5775">
        <w:rPr>
          <w:rFonts w:ascii="Times" w:hAnsi="Times" w:hint="eastAsia"/>
          <w:lang w:val="en-GB"/>
        </w:rPr>
        <w:t>request</w:t>
      </w:r>
      <w:r w:rsidR="00BA5775">
        <w:rPr>
          <w:rFonts w:ascii="Times" w:hAnsi="Times"/>
          <w:lang w:val="en-GB"/>
        </w:rPr>
        <w:t xml:space="preserve"> </w:t>
      </w:r>
      <w:r w:rsidR="00BA5775" w:rsidRPr="00BA5775">
        <w:rPr>
          <w:rFonts w:ascii="Times" w:hAnsi="Times"/>
          <w:lang w:val="en-GB" w:eastAsia="en-US"/>
        </w:rPr>
        <w:t xml:space="preserve">errors </w:t>
      </w:r>
      <w:r w:rsidR="00BA5775">
        <w:rPr>
          <w:rFonts w:ascii="Times" w:hAnsi="Times"/>
          <w:lang w:val="en-GB" w:eastAsia="en-US"/>
        </w:rPr>
        <w:t xml:space="preserve">[2] to get </w:t>
      </w:r>
      <w:r w:rsidR="00BA5775">
        <w:rPr>
          <w:rFonts w:ascii="Times" w:hAnsi="Times" w:hint="eastAsia"/>
          <w:lang w:val="en-GB"/>
        </w:rPr>
        <w:t>the</w:t>
      </w:r>
      <w:r w:rsidR="00BA5775">
        <w:rPr>
          <w:rFonts w:ascii="Times" w:hAnsi="Times"/>
          <w:lang w:val="en-GB"/>
        </w:rPr>
        <w:t xml:space="preserve"> full </w:t>
      </w:r>
      <w:r w:rsidR="00CA17AC">
        <w:rPr>
          <w:rFonts w:ascii="Times" w:hAnsi="Times"/>
        </w:rPr>
        <w:t xml:space="preserve">website </w:t>
      </w:r>
      <w:r w:rsidR="00CA17AC">
        <w:rPr>
          <w:rFonts w:ascii="Times" w:hAnsi="Times"/>
          <w:lang w:val="en-GB" w:eastAsia="en-US"/>
        </w:rPr>
        <w:t>HTML data</w:t>
      </w:r>
      <w:r w:rsidR="00CA17AC">
        <w:rPr>
          <w:rFonts w:ascii="Times" w:hAnsi="Times"/>
        </w:rPr>
        <w:t xml:space="preserve"> of </w:t>
      </w:r>
      <w:r w:rsidR="00BA5775">
        <w:rPr>
          <w:rFonts w:ascii="Times" w:hAnsi="Times"/>
        </w:rPr>
        <w:t>‘</w:t>
      </w:r>
      <w:r w:rsidR="00BA5775" w:rsidRPr="001C7C37">
        <w:rPr>
          <w:rFonts w:ascii="Times" w:hAnsi="Times"/>
        </w:rPr>
        <w:t>Fish &amp; Chips</w:t>
      </w:r>
      <w:r w:rsidR="00BA5775">
        <w:rPr>
          <w:rFonts w:ascii="Times" w:hAnsi="Times"/>
        </w:rPr>
        <w:t xml:space="preserve">’ </w:t>
      </w:r>
      <w:r w:rsidR="00CA17AC">
        <w:rPr>
          <w:rFonts w:ascii="Times" w:hAnsi="Times"/>
        </w:rPr>
        <w:t>shops</w:t>
      </w:r>
      <w:r w:rsidR="00BA5775">
        <w:rPr>
          <w:rFonts w:ascii="Times" w:hAnsi="Times"/>
          <w:lang w:val="en-GB" w:eastAsia="en-US"/>
        </w:rPr>
        <w:t>.</w:t>
      </w:r>
    </w:p>
    <w:p w14:paraId="1D6752DC" w14:textId="742D6005" w:rsidR="00742F2E" w:rsidRPr="00004393" w:rsidRDefault="009625A8" w:rsidP="008A27DB">
      <w:pPr>
        <w:pStyle w:val="2"/>
        <w:numPr>
          <w:ilvl w:val="1"/>
          <w:numId w:val="9"/>
        </w:numPr>
        <w:jc w:val="both"/>
      </w:pPr>
      <w:r w:rsidRPr="001C7C37">
        <w:rPr>
          <w:rFonts w:ascii="Times" w:hAnsi="Times"/>
          <w:i w:val="0"/>
          <w:lang w:eastAsia="zh-CN"/>
        </w:rPr>
        <w:t xml:space="preserve">HTML data cleaning </w:t>
      </w:r>
      <w:proofErr w:type="gramStart"/>
      <w:r w:rsidR="004D6953" w:rsidRPr="008A27DB">
        <w:rPr>
          <w:rFonts w:ascii="Times" w:hAnsi="Times"/>
          <w:i w:val="0"/>
        </w:rPr>
        <w:t>techniques</w:t>
      </w:r>
      <w:r w:rsidR="004D6953" w:rsidRPr="004D6953">
        <w:rPr>
          <w:rFonts w:ascii="Times" w:hAnsi="Times"/>
        </w:rPr>
        <w:t xml:space="preserve"> </w:t>
      </w:r>
      <w:r w:rsidRPr="001C7C37">
        <w:rPr>
          <w:rFonts w:ascii="Times" w:hAnsi="Times"/>
          <w:i w:val="0"/>
          <w:lang w:eastAsia="zh-CN"/>
        </w:rPr>
        <w:t>:</w:t>
      </w:r>
      <w:proofErr w:type="gramEnd"/>
    </w:p>
    <w:p w14:paraId="75F045F5" w14:textId="48630906" w:rsidR="00742F2E" w:rsidRPr="008A27DB" w:rsidRDefault="00742F2E" w:rsidP="008A27DB">
      <w:pPr>
        <w:pStyle w:val="ab"/>
        <w:jc w:val="both"/>
        <w:rPr>
          <w:color w:val="000000"/>
        </w:rPr>
      </w:pPr>
      <w:r w:rsidRPr="008A27DB">
        <w:rPr>
          <w:color w:val="000000"/>
        </w:rPr>
        <w:t>Data cleaning is used for improving the quality of data which is used as data for subsequent data processing through detecting inconsistencies and removing errors [4]. In this project, the dataset required to be cleaned is HTML data. The goal of data cleaning in this project is to obtain independent words</w:t>
      </w:r>
      <w:r w:rsidR="0055755B">
        <w:rPr>
          <w:color w:val="000000"/>
        </w:rPr>
        <w:t xml:space="preserve"> (such as ‘haggis’)</w:t>
      </w:r>
      <w:r w:rsidRPr="008A27DB">
        <w:rPr>
          <w:color w:val="000000"/>
        </w:rPr>
        <w:t xml:space="preserve">, noun phrases </w:t>
      </w:r>
      <w:r w:rsidR="0055755B">
        <w:rPr>
          <w:color w:val="000000"/>
        </w:rPr>
        <w:t>(</w:t>
      </w:r>
      <w:r w:rsidR="0055755B">
        <w:rPr>
          <w:color w:val="000000"/>
        </w:rPr>
        <w:t>such as ‘</w:t>
      </w:r>
      <w:proofErr w:type="spellStart"/>
      <w:r w:rsidR="0055755B" w:rsidRPr="008A27DB">
        <w:rPr>
          <w:rFonts w:ascii="Times" w:eastAsiaTheme="minorEastAsia" w:hAnsi="Times" w:cs="Helvetica Neue"/>
          <w:bCs/>
          <w:color w:val="000000"/>
        </w:rPr>
        <w:t>monday</w:t>
      </w:r>
      <w:proofErr w:type="spellEnd"/>
      <w:r w:rsidR="0055755B" w:rsidRPr="008A27DB">
        <w:rPr>
          <w:rFonts w:ascii="Times" w:eastAsiaTheme="minorEastAsia" w:hAnsi="Times" w:cs="Helvetica Neue"/>
          <w:bCs/>
          <w:color w:val="000000"/>
        </w:rPr>
        <w:t xml:space="preserve"> supper deal haggis</w:t>
      </w:r>
      <w:r w:rsidR="0055755B" w:rsidRPr="008A27DB">
        <w:rPr>
          <w:rFonts w:ascii="Times" w:hAnsi="Times"/>
          <w:color w:val="000000"/>
        </w:rPr>
        <w:t>’</w:t>
      </w:r>
      <w:r w:rsidR="0055755B">
        <w:rPr>
          <w:color w:val="000000"/>
        </w:rPr>
        <w:t xml:space="preserve">) </w:t>
      </w:r>
      <w:r w:rsidRPr="008A27DB">
        <w:rPr>
          <w:color w:val="000000"/>
        </w:rPr>
        <w:t xml:space="preserve">and word pairs </w:t>
      </w:r>
      <w:r w:rsidR="0055755B">
        <w:rPr>
          <w:color w:val="000000"/>
        </w:rPr>
        <w:t xml:space="preserve">(such as </w:t>
      </w:r>
      <w:r w:rsidR="0055755B">
        <w:rPr>
          <w:color w:val="000000"/>
        </w:rPr>
        <w:t xml:space="preserve">‘salad with haggis’ can be </w:t>
      </w:r>
      <w:r w:rsidR="009C48C4">
        <w:rPr>
          <w:rFonts w:hint="eastAsia"/>
          <w:color w:val="000000"/>
          <w:lang w:eastAsia="zh-CN"/>
        </w:rPr>
        <w:t>divided</w:t>
      </w:r>
      <w:r w:rsidR="009C48C4">
        <w:rPr>
          <w:color w:val="000000"/>
          <w:lang w:eastAsia="zh-CN"/>
        </w:rPr>
        <w:t xml:space="preserve"> </w:t>
      </w:r>
      <w:r w:rsidR="009C48C4">
        <w:rPr>
          <w:rFonts w:hint="eastAsia"/>
          <w:color w:val="000000"/>
          <w:lang w:eastAsia="zh-CN"/>
        </w:rPr>
        <w:t>in</w:t>
      </w:r>
      <w:r w:rsidR="0055755B">
        <w:rPr>
          <w:color w:val="000000"/>
        </w:rPr>
        <w:t xml:space="preserve">to ‘salad with’ and </w:t>
      </w:r>
      <w:r w:rsidR="0055755B">
        <w:rPr>
          <w:color w:val="000000"/>
        </w:rPr>
        <w:t>‘</w:t>
      </w:r>
      <w:r w:rsidR="0055755B" w:rsidRPr="008A27DB">
        <w:rPr>
          <w:rFonts w:ascii="Times" w:eastAsiaTheme="minorEastAsia" w:hAnsi="Times" w:cs="Helvetica Neue"/>
          <w:bCs/>
          <w:color w:val="000000"/>
        </w:rPr>
        <w:t>with haggis</w:t>
      </w:r>
      <w:r w:rsidR="0055755B">
        <w:rPr>
          <w:color w:val="000000"/>
        </w:rPr>
        <w:t>’</w:t>
      </w:r>
      <w:r w:rsidR="009C48C4">
        <w:rPr>
          <w:color w:val="000000"/>
        </w:rPr>
        <w:t xml:space="preserve"> </w:t>
      </w:r>
      <w:r w:rsidR="009C48C4">
        <w:rPr>
          <w:rFonts w:hint="eastAsia"/>
          <w:color w:val="000000"/>
          <w:lang w:eastAsia="zh-CN"/>
        </w:rPr>
        <w:t>word</w:t>
      </w:r>
      <w:r w:rsidR="009C48C4">
        <w:rPr>
          <w:color w:val="000000"/>
          <w:lang w:eastAsia="zh-CN"/>
        </w:rPr>
        <w:t xml:space="preserve"> </w:t>
      </w:r>
      <w:r w:rsidR="009C48C4">
        <w:rPr>
          <w:rFonts w:hint="eastAsia"/>
          <w:color w:val="000000"/>
          <w:lang w:eastAsia="zh-CN"/>
        </w:rPr>
        <w:t>pairs</w:t>
      </w:r>
      <w:r w:rsidR="0055755B">
        <w:rPr>
          <w:color w:val="000000"/>
        </w:rPr>
        <w:t xml:space="preserve">) </w:t>
      </w:r>
      <w:r w:rsidRPr="008A27DB">
        <w:rPr>
          <w:color w:val="000000"/>
        </w:rPr>
        <w:t>with shop coordinates from HTML datasets and city dataset which contains coordinates.</w:t>
      </w:r>
    </w:p>
    <w:p w14:paraId="0D872403" w14:textId="400BFFD5" w:rsidR="00471B85" w:rsidRDefault="00742F2E" w:rsidP="008A27DB">
      <w:pPr>
        <w:pStyle w:val="ab"/>
        <w:jc w:val="both"/>
        <w:rPr>
          <w:color w:val="000000"/>
        </w:rPr>
      </w:pPr>
      <w:r w:rsidRPr="008A27DB">
        <w:rPr>
          <w:color w:val="000000"/>
        </w:rPr>
        <w:lastRenderedPageBreak/>
        <w:t xml:space="preserve">In the web-based dataset, there is a lot of content that is not required by this project, such as name, attributes of HTML tags, script code and special symbols. The project only focuses on information which the user can see on the page rather than the implementation details of the page. However, in terms of content which </w:t>
      </w:r>
      <w:r w:rsidRPr="008A27DB">
        <w:rPr>
          <w:rFonts w:ascii="Times" w:hAnsi="Times"/>
          <w:color w:val="000000"/>
        </w:rPr>
        <w:t>c</w:t>
      </w:r>
      <w:r w:rsidR="00F22691" w:rsidRPr="008A27DB">
        <w:rPr>
          <w:rFonts w:ascii="Times" w:eastAsia="宋体" w:hAnsi="Times" w:cs="宋体"/>
          <w:color w:val="000000"/>
          <w:lang w:eastAsia="zh-CN"/>
        </w:rPr>
        <w:t>u</w:t>
      </w:r>
      <w:r w:rsidRPr="008A27DB">
        <w:rPr>
          <w:rFonts w:ascii="Times" w:hAnsi="Times"/>
          <w:color w:val="000000"/>
        </w:rPr>
        <w:t>st</w:t>
      </w:r>
      <w:r w:rsidR="00F22691" w:rsidRPr="008A27DB">
        <w:rPr>
          <w:rFonts w:ascii="Times" w:hAnsi="Times"/>
          <w:color w:val="000000"/>
          <w:lang w:eastAsia="zh-CN"/>
        </w:rPr>
        <w:t>o</w:t>
      </w:r>
      <w:r w:rsidRPr="008A27DB">
        <w:rPr>
          <w:rFonts w:ascii="Times" w:hAnsi="Times"/>
          <w:color w:val="000000"/>
        </w:rPr>
        <w:t>mers</w:t>
      </w:r>
      <w:r w:rsidRPr="008A27DB">
        <w:rPr>
          <w:color w:val="000000"/>
        </w:rPr>
        <w:t xml:space="preserve"> can see, there is a lot of redundancy, such as the singular and plural of the same noun all represent the same word. </w:t>
      </w:r>
      <w:commentRangeStart w:id="3"/>
      <w:r w:rsidRPr="008A27DB">
        <w:rPr>
          <w:color w:val="000000"/>
        </w:rPr>
        <w:t>Therefore, the project should not only filter useless content in the HTML data, but also classifying words that represent the same meaning</w:t>
      </w:r>
      <w:r w:rsidR="00BD62FA">
        <w:rPr>
          <w:color w:val="000000"/>
        </w:rPr>
        <w:t xml:space="preserve"> </w:t>
      </w:r>
      <w:r w:rsidR="00BD62FA">
        <w:rPr>
          <w:rFonts w:hint="eastAsia"/>
          <w:color w:val="000000"/>
          <w:lang w:eastAsia="zh-CN"/>
        </w:rPr>
        <w:t>such</w:t>
      </w:r>
      <w:r w:rsidR="00BD62FA">
        <w:rPr>
          <w:color w:val="000000"/>
          <w:lang w:eastAsia="zh-CN"/>
        </w:rPr>
        <w:t xml:space="preserve"> as ‘chip’ and ‘chips’</w:t>
      </w:r>
      <w:r w:rsidRPr="008A27DB">
        <w:rPr>
          <w:color w:val="000000"/>
        </w:rPr>
        <w:t xml:space="preserve"> into the</w:t>
      </w:r>
      <w:r>
        <w:rPr>
          <w:color w:val="000000"/>
          <w:sz w:val="27"/>
          <w:szCs w:val="27"/>
        </w:rPr>
        <w:t xml:space="preserve"> </w:t>
      </w:r>
      <w:r w:rsidRPr="008A27DB">
        <w:rPr>
          <w:color w:val="000000"/>
        </w:rPr>
        <w:t xml:space="preserve">same category (mainly focuses on the classification of singular and plural nouns with the same meaning). </w:t>
      </w:r>
      <w:commentRangeEnd w:id="3"/>
      <w:r>
        <w:rPr>
          <w:rStyle w:val="a6"/>
          <w:rFonts w:ascii="宋体" w:eastAsia="宋体" w:hAnsi="宋体" w:cs="宋体"/>
          <w:lang w:val="en-US" w:eastAsia="zh-CN"/>
        </w:rPr>
        <w:commentReference w:id="3"/>
      </w:r>
      <w:r w:rsidRPr="008A27DB">
        <w:rPr>
          <w:color w:val="000000"/>
        </w:rPr>
        <w:t xml:space="preserve">Fortunately, the regular expression, </w:t>
      </w:r>
      <w:proofErr w:type="spellStart"/>
      <w:r w:rsidRPr="008A27DB">
        <w:rPr>
          <w:color w:val="000000"/>
        </w:rPr>
        <w:t>HTMLPa</w:t>
      </w:r>
      <w:r w:rsidR="00E74578">
        <w:rPr>
          <w:rFonts w:hint="eastAsia"/>
          <w:color w:val="000000"/>
          <w:lang w:eastAsia="zh-CN"/>
        </w:rPr>
        <w:t>r</w:t>
      </w:r>
      <w:r w:rsidRPr="008A27DB">
        <w:rPr>
          <w:color w:val="000000"/>
        </w:rPr>
        <w:t>ser</w:t>
      </w:r>
      <w:proofErr w:type="spellEnd"/>
      <w:r w:rsidRPr="008A27DB">
        <w:rPr>
          <w:color w:val="000000"/>
        </w:rPr>
        <w:t xml:space="preserve"> and NLP can help the project to achieve the data cleaning goal. </w:t>
      </w:r>
    </w:p>
    <w:p w14:paraId="2430F35B" w14:textId="607C1E8C" w:rsidR="00471B85" w:rsidRPr="00004393" w:rsidRDefault="00471B85" w:rsidP="008A27DB">
      <w:pPr>
        <w:pStyle w:val="2"/>
        <w:numPr>
          <w:ilvl w:val="0"/>
          <w:numId w:val="32"/>
        </w:numPr>
        <w:jc w:val="both"/>
        <w:rPr>
          <w:color w:val="000000"/>
        </w:rPr>
      </w:pPr>
      <w:proofErr w:type="spellStart"/>
      <w:r w:rsidRPr="008A27DB">
        <w:rPr>
          <w:rFonts w:ascii="Times" w:hAnsi="Times"/>
          <w:i w:val="0"/>
          <w:lang w:eastAsia="zh-CN"/>
        </w:rPr>
        <w:t>HTMLParser</w:t>
      </w:r>
      <w:proofErr w:type="spellEnd"/>
    </w:p>
    <w:p w14:paraId="688057E5" w14:textId="77777777" w:rsidR="0000375B" w:rsidRDefault="00742F2E" w:rsidP="008A27DB">
      <w:pPr>
        <w:pStyle w:val="ab"/>
        <w:jc w:val="both"/>
        <w:rPr>
          <w:color w:val="000000"/>
        </w:rPr>
      </w:pPr>
      <w:proofErr w:type="spellStart"/>
      <w:r w:rsidRPr="008A27DB">
        <w:rPr>
          <w:color w:val="000000"/>
        </w:rPr>
        <w:t>HTMLParser</w:t>
      </w:r>
      <w:proofErr w:type="spellEnd"/>
      <w:r w:rsidRPr="008A27DB">
        <w:rPr>
          <w:color w:val="000000"/>
        </w:rPr>
        <w:t xml:space="preserve"> is an open source, fast and robust HTML parsing tool for extracting and cleaning content of HTML [5, 6]. It can customize HTML tag content extraction based on user requirements [7]. In this project, in this project, the </w:t>
      </w:r>
      <w:proofErr w:type="spellStart"/>
      <w:r w:rsidRPr="008A27DB">
        <w:rPr>
          <w:color w:val="000000"/>
        </w:rPr>
        <w:t>HTMLParser</w:t>
      </w:r>
      <w:proofErr w:type="spellEnd"/>
      <w:r w:rsidRPr="008A27DB">
        <w:rPr>
          <w:color w:val="000000"/>
        </w:rPr>
        <w:t xml:space="preserve"> mainly plays the role of data extraction and filtering. Since the data source used in the project is an independent website, the HTML structure of most websites is different (small parts of the website structure are the same because they are developed by the same company). Therefore, </w:t>
      </w:r>
      <w:proofErr w:type="spellStart"/>
      <w:r w:rsidRPr="008A27DB">
        <w:rPr>
          <w:color w:val="000000"/>
        </w:rPr>
        <w:t>HTMLParser</w:t>
      </w:r>
      <w:proofErr w:type="spellEnd"/>
      <w:r w:rsidRPr="008A27DB">
        <w:rPr>
          <w:color w:val="000000"/>
        </w:rPr>
        <w:t xml:space="preserve"> plays a huge effect that it does not pay attention to the structure of the website design, only pay attention to the name of the HTML tag, such as ‘div’ and ‘script’. As a consequence, the project can easily filter absolutely useless content based on the tag name, such as the content in the "script" tag and extract potentially valuable content from the remaining tags. However, because the design styles of different web pages are different, the extracted data may also contain special symbols such as field trailing space symbol that will interfere with the cleaning result. Thus, the project also uses the regular expression which is a source language which can locate specific character strings in text [8] to filter the result of the </w:t>
      </w:r>
      <w:proofErr w:type="spellStart"/>
      <w:r w:rsidRPr="008A27DB">
        <w:rPr>
          <w:color w:val="000000"/>
        </w:rPr>
        <w:t>HTMLParser</w:t>
      </w:r>
      <w:proofErr w:type="spellEnd"/>
      <w:r w:rsidRPr="008A27DB">
        <w:rPr>
          <w:color w:val="000000"/>
        </w:rPr>
        <w:t xml:space="preserve">. </w:t>
      </w:r>
    </w:p>
    <w:p w14:paraId="5CCDE7D5" w14:textId="77777777" w:rsidR="0000375B" w:rsidRPr="008A27DB" w:rsidRDefault="0000375B" w:rsidP="008A27DB">
      <w:pPr>
        <w:pStyle w:val="2"/>
        <w:numPr>
          <w:ilvl w:val="0"/>
          <w:numId w:val="32"/>
        </w:numPr>
        <w:jc w:val="both"/>
        <w:rPr>
          <w:rFonts w:ascii="Times" w:hAnsi="Times"/>
          <w:color w:val="000000"/>
          <w:szCs w:val="26"/>
        </w:rPr>
      </w:pPr>
      <w:r w:rsidRPr="008A27DB">
        <w:rPr>
          <w:rFonts w:ascii="Times" w:hAnsi="Times"/>
          <w:i w:val="0"/>
          <w:color w:val="000000"/>
          <w:szCs w:val="26"/>
        </w:rPr>
        <w:t xml:space="preserve">Natural </w:t>
      </w:r>
      <w:r w:rsidRPr="008A27DB">
        <w:rPr>
          <w:rFonts w:ascii="Times" w:hAnsi="Times"/>
          <w:i w:val="0"/>
          <w:szCs w:val="26"/>
          <w:lang w:eastAsia="zh-CN"/>
        </w:rPr>
        <w:t>Language</w:t>
      </w:r>
      <w:r w:rsidRPr="008A27DB">
        <w:rPr>
          <w:rFonts w:ascii="Times" w:hAnsi="Times"/>
          <w:i w:val="0"/>
          <w:color w:val="000000"/>
          <w:szCs w:val="26"/>
        </w:rPr>
        <w:t xml:space="preserve"> Processing (NLP)</w:t>
      </w:r>
    </w:p>
    <w:p w14:paraId="5078F312" w14:textId="1F65B396" w:rsidR="00742F2E" w:rsidRPr="008A27DB" w:rsidRDefault="00742F2E" w:rsidP="008A27DB">
      <w:pPr>
        <w:pStyle w:val="ab"/>
        <w:jc w:val="both"/>
      </w:pPr>
      <w:r w:rsidRPr="008A27DB">
        <w:rPr>
          <w:color w:val="000000"/>
        </w:rPr>
        <w:t>In order to solve the problem of data redundancy in the extracted content, the project uses method of semantic recognition in NLP. Natural Language Processing (NLP) is a research about using computer to understand and manipulate natural text or speech to process tasks [9]. This project mainly wants to change the singular and plural nouns of the same root into singular nouns and the Natural Language Toolkit (</w:t>
      </w:r>
      <w:proofErr w:type="spellStart"/>
      <w:r w:rsidRPr="008A27DB">
        <w:rPr>
          <w:color w:val="000000"/>
        </w:rPr>
        <w:t>nltk</w:t>
      </w:r>
      <w:proofErr w:type="spellEnd"/>
      <w:r w:rsidRPr="008A27DB">
        <w:rPr>
          <w:color w:val="000000"/>
        </w:rPr>
        <w:t xml:space="preserve">) can provide the solution. </w:t>
      </w:r>
      <w:proofErr w:type="spellStart"/>
      <w:r w:rsidRPr="008A27DB">
        <w:rPr>
          <w:color w:val="000000"/>
        </w:rPr>
        <w:t>nltk</w:t>
      </w:r>
      <w:proofErr w:type="spellEnd"/>
      <w:r w:rsidRPr="008A27DB">
        <w:rPr>
          <w:color w:val="000000"/>
        </w:rPr>
        <w:t xml:space="preserve"> is an open source tool written by Python with collection of modules and corpora [10, 11]. </w:t>
      </w:r>
      <w:proofErr w:type="spellStart"/>
      <w:r w:rsidRPr="008A27DB">
        <w:rPr>
          <w:color w:val="000000"/>
        </w:rPr>
        <w:t>nltk</w:t>
      </w:r>
      <w:proofErr w:type="spellEnd"/>
      <w:r w:rsidRPr="008A27DB">
        <w:rPr>
          <w:color w:val="000000"/>
        </w:rPr>
        <w:t xml:space="preserve"> determines the part of speech of a word based on its corpus and the identification method has been encapsulated which the project can use directly to identify plural nouns and convert them to singular forms.</w:t>
      </w:r>
    </w:p>
    <w:p w14:paraId="46486E7B" w14:textId="795737E0" w:rsidR="009625A8" w:rsidRDefault="00CA48E3" w:rsidP="009625A8">
      <w:pPr>
        <w:pStyle w:val="2"/>
        <w:numPr>
          <w:ilvl w:val="1"/>
          <w:numId w:val="9"/>
        </w:numPr>
        <w:jc w:val="both"/>
        <w:rPr>
          <w:rFonts w:ascii="Times" w:hAnsi="Times"/>
          <w:i w:val="0"/>
          <w:lang w:eastAsia="zh-CN"/>
        </w:rPr>
      </w:pPr>
      <w:r>
        <w:rPr>
          <w:rFonts w:ascii="Times" w:hAnsi="Times"/>
          <w:i w:val="0"/>
          <w:lang w:eastAsia="zh-CN"/>
        </w:rPr>
        <w:lastRenderedPageBreak/>
        <w:t xml:space="preserve">Geographic </w:t>
      </w:r>
      <w:r w:rsidR="009625A8" w:rsidRPr="001C7C37">
        <w:rPr>
          <w:rFonts w:ascii="Times" w:hAnsi="Times"/>
          <w:i w:val="0"/>
          <w:lang w:eastAsia="zh-CN"/>
        </w:rPr>
        <w:t>data visualisation:</w:t>
      </w:r>
    </w:p>
    <w:p w14:paraId="3A806E5C" w14:textId="6B5B1986" w:rsidR="00F34033" w:rsidRDefault="00CA0D2A" w:rsidP="008A27DB">
      <w:pPr>
        <w:jc w:val="both"/>
        <w:rPr>
          <w:rFonts w:ascii="Times" w:hAnsi="Times"/>
          <w:lang w:val="en-GB" w:eastAsia="en-US"/>
        </w:rPr>
      </w:pPr>
      <w:r>
        <w:rPr>
          <w:rFonts w:ascii="Times" w:hAnsi="Times" w:hint="eastAsia"/>
          <w:lang w:val="en-GB"/>
        </w:rPr>
        <w:t>O</w:t>
      </w:r>
      <w:r w:rsidR="00CA48E3" w:rsidRPr="008A27DB">
        <w:rPr>
          <w:rFonts w:ascii="Times" w:hAnsi="Times"/>
          <w:lang w:val="en-GB"/>
        </w:rPr>
        <w:t xml:space="preserve">ne of </w:t>
      </w:r>
      <w:r w:rsidR="00CA48E3" w:rsidRPr="008A27DB">
        <w:rPr>
          <w:rFonts w:ascii="Times" w:hAnsi="Times"/>
          <w:lang w:val="en-GB" w:eastAsia="en-US"/>
        </w:rPr>
        <w:t xml:space="preserve">the </w:t>
      </w:r>
      <w:r w:rsidR="00CA48E3" w:rsidRPr="008A27DB">
        <w:rPr>
          <w:rFonts w:ascii="Times" w:hAnsi="Times"/>
          <w:lang w:val="en-GB"/>
        </w:rPr>
        <w:t>target</w:t>
      </w:r>
      <w:r w:rsidR="00616D51">
        <w:rPr>
          <w:rFonts w:ascii="Times" w:hAnsi="Times" w:hint="eastAsia"/>
          <w:lang w:val="en-GB"/>
        </w:rPr>
        <w:t>s</w:t>
      </w:r>
      <w:r w:rsidR="00CA48E3" w:rsidRPr="008A27DB">
        <w:rPr>
          <w:rFonts w:ascii="Times" w:hAnsi="Times"/>
          <w:lang w:val="en-GB" w:eastAsia="en-US"/>
        </w:rPr>
        <w:t xml:space="preserve"> of the project is to explore geographically distributed features to represent regionality</w:t>
      </w:r>
      <w:r w:rsidR="00CA48E3" w:rsidRPr="008A27DB">
        <w:rPr>
          <w:rFonts w:ascii="Times" w:hAnsi="Times"/>
          <w:lang w:val="en-GB"/>
        </w:rPr>
        <w:t>,</w:t>
      </w:r>
      <w:r w:rsidR="00CA48E3" w:rsidRPr="008A27DB">
        <w:rPr>
          <w:rFonts w:ascii="Times" w:hAnsi="Times"/>
          <w:lang w:val="en-GB" w:eastAsia="en-US"/>
        </w:rPr>
        <w:t xml:space="preserve"> </w:t>
      </w:r>
      <w:r>
        <w:rPr>
          <w:rFonts w:ascii="Times" w:hAnsi="Times" w:hint="eastAsia"/>
          <w:lang w:val="en-GB"/>
        </w:rPr>
        <w:t>so</w:t>
      </w:r>
      <w:r>
        <w:rPr>
          <w:rFonts w:ascii="Times" w:hAnsi="Times"/>
          <w:lang w:val="en-GB"/>
        </w:rPr>
        <w:t xml:space="preserve"> </w:t>
      </w:r>
      <w:r w:rsidR="00CA48E3" w:rsidRPr="008A27DB">
        <w:rPr>
          <w:rFonts w:ascii="Times" w:hAnsi="Times"/>
          <w:lang w:val="en-GB"/>
        </w:rPr>
        <w:t>t</w:t>
      </w:r>
      <w:r w:rsidR="00CA48E3" w:rsidRPr="008A27DB">
        <w:rPr>
          <w:rFonts w:ascii="Times" w:hAnsi="Times"/>
          <w:lang w:val="en-GB" w:eastAsia="en-US"/>
        </w:rPr>
        <w:t xml:space="preserve">he project uses Cartesian </w:t>
      </w:r>
      <w:r w:rsidR="00CA48E3" w:rsidRPr="008A27DB">
        <w:rPr>
          <w:rFonts w:ascii="Times" w:hAnsi="Times"/>
          <w:color w:val="242729"/>
          <w:shd w:val="clear" w:color="auto" w:fill="FEFEFE"/>
        </w:rPr>
        <w:t>coordinate systems</w:t>
      </w:r>
      <w:r w:rsidR="00CA48E3" w:rsidRPr="008A27DB">
        <w:rPr>
          <w:rFonts w:ascii="Times" w:hAnsi="Times"/>
          <w:lang w:val="en-GB" w:eastAsia="en-US"/>
        </w:rPr>
        <w:t xml:space="preserve"> for geolocation calculations and Matplotlib for </w:t>
      </w:r>
      <w:r w:rsidR="00CA48E3" w:rsidRPr="008A27DB">
        <w:rPr>
          <w:rFonts w:ascii="Times" w:hAnsi="Times"/>
          <w:lang w:val="en-GB"/>
        </w:rPr>
        <w:t xml:space="preserve">data </w:t>
      </w:r>
      <w:r w:rsidR="00CA48E3" w:rsidRPr="008A27DB">
        <w:rPr>
          <w:rFonts w:ascii="Times" w:hAnsi="Times"/>
          <w:lang w:val="en-GB" w:eastAsia="en-US"/>
        </w:rPr>
        <w:t>visuali</w:t>
      </w:r>
      <w:r w:rsidR="00CA48E3" w:rsidRPr="008A27DB">
        <w:rPr>
          <w:rFonts w:ascii="Times" w:hAnsi="Times"/>
          <w:lang w:val="en-GB"/>
        </w:rPr>
        <w:t>s</w:t>
      </w:r>
      <w:r w:rsidR="00CA48E3" w:rsidRPr="008A27DB">
        <w:rPr>
          <w:rFonts w:ascii="Times" w:hAnsi="Times"/>
          <w:lang w:val="en-GB" w:eastAsia="en-US"/>
        </w:rPr>
        <w:t>a</w:t>
      </w:r>
      <w:r w:rsidR="00CA48E3" w:rsidRPr="008A27DB">
        <w:rPr>
          <w:rFonts w:ascii="Times" w:hAnsi="Times"/>
          <w:lang w:val="en-GB"/>
        </w:rPr>
        <w:t>tion</w:t>
      </w:r>
      <w:r w:rsidR="00CA48E3" w:rsidRPr="008A27DB">
        <w:rPr>
          <w:rFonts w:ascii="Times" w:hAnsi="Times"/>
          <w:lang w:val="en-GB" w:eastAsia="en-US"/>
        </w:rPr>
        <w:t xml:space="preserve">. </w:t>
      </w:r>
    </w:p>
    <w:p w14:paraId="20EF2D42" w14:textId="5933B4DF" w:rsidR="00F34033" w:rsidRPr="00004393" w:rsidRDefault="005D5D37" w:rsidP="008A27DB">
      <w:pPr>
        <w:pStyle w:val="2"/>
        <w:numPr>
          <w:ilvl w:val="1"/>
          <w:numId w:val="33"/>
        </w:numPr>
        <w:jc w:val="both"/>
        <w:rPr>
          <w:rFonts w:ascii="Times" w:hAnsi="Times"/>
        </w:rPr>
      </w:pPr>
      <w:r w:rsidRPr="005D5D37">
        <w:rPr>
          <w:rFonts w:ascii="Times" w:hAnsi="Times"/>
          <w:i w:val="0"/>
        </w:rPr>
        <w:t xml:space="preserve">Central point calculation </w:t>
      </w:r>
      <w:r w:rsidR="00AD67B2">
        <w:rPr>
          <w:rFonts w:ascii="Times" w:hAnsi="Times" w:hint="eastAsia"/>
          <w:i w:val="0"/>
          <w:lang w:eastAsia="zh-CN"/>
        </w:rPr>
        <w:t>algorithm</w:t>
      </w:r>
    </w:p>
    <w:p w14:paraId="466FE4B1" w14:textId="75276057" w:rsidR="00CA48E3" w:rsidRPr="008A27DB" w:rsidRDefault="00CA48E3" w:rsidP="008A27DB">
      <w:pPr>
        <w:jc w:val="both"/>
        <w:rPr>
          <w:rFonts w:ascii="Times" w:hAnsi="Times"/>
          <w:lang w:val="en-GB"/>
        </w:rPr>
      </w:pPr>
      <w:r w:rsidRPr="008A27DB">
        <w:rPr>
          <w:rFonts w:ascii="Times" w:hAnsi="Times"/>
          <w:lang w:val="en-GB" w:eastAsia="en-US"/>
        </w:rPr>
        <w:t>The core calculation in this project is the coordinates of the cent</w:t>
      </w:r>
      <w:r w:rsidRPr="008A27DB">
        <w:rPr>
          <w:rFonts w:ascii="Times" w:hAnsi="Times"/>
          <w:lang w:val="en-GB"/>
        </w:rPr>
        <w:t>ral</w:t>
      </w:r>
      <w:r w:rsidRPr="008A27DB">
        <w:rPr>
          <w:rFonts w:ascii="Times" w:hAnsi="Times"/>
          <w:lang w:val="en-GB" w:eastAsia="en-US"/>
        </w:rPr>
        <w:t xml:space="preserve"> point which is </w:t>
      </w:r>
      <w:r w:rsidRPr="008A27DB">
        <w:rPr>
          <w:rFonts w:ascii="Times" w:hAnsi="Times"/>
          <w:lang w:val="en-GB"/>
        </w:rPr>
        <w:t>the centre of all shops which contain a specific content</w:t>
      </w:r>
      <w:r w:rsidRPr="008A27DB">
        <w:rPr>
          <w:rFonts w:ascii="Times" w:hAnsi="Times"/>
          <w:lang w:val="en-GB" w:eastAsia="en-US"/>
        </w:rPr>
        <w:t xml:space="preserve">. The importance of the central point is that </w:t>
      </w:r>
      <w:r w:rsidR="00810E9C">
        <w:rPr>
          <w:rFonts w:ascii="Times" w:hAnsi="Times" w:hint="eastAsia"/>
          <w:lang w:val="en-GB"/>
        </w:rPr>
        <w:t>most</w:t>
      </w:r>
      <w:r w:rsidRPr="008A27DB">
        <w:rPr>
          <w:rFonts w:ascii="Times" w:hAnsi="Times"/>
          <w:lang w:val="en-GB" w:eastAsia="en-US"/>
        </w:rPr>
        <w:t xml:space="preserve"> </w:t>
      </w:r>
      <w:r w:rsidR="00810E9C">
        <w:rPr>
          <w:rFonts w:ascii="Times" w:hAnsi="Times" w:hint="eastAsia"/>
          <w:lang w:val="en-GB"/>
        </w:rPr>
        <w:t>regional</w:t>
      </w:r>
      <w:r w:rsidR="00810E9C">
        <w:rPr>
          <w:rFonts w:ascii="Times" w:hAnsi="Times"/>
          <w:lang w:val="en-GB"/>
        </w:rPr>
        <w:t xml:space="preserve"> </w:t>
      </w:r>
      <w:r w:rsidRPr="008A27DB">
        <w:rPr>
          <w:rFonts w:ascii="Times" w:hAnsi="Times"/>
          <w:lang w:val="en-GB" w:eastAsia="en-US"/>
        </w:rPr>
        <w:t>features</w:t>
      </w:r>
      <w:r w:rsidR="00810E9C">
        <w:rPr>
          <w:rFonts w:ascii="Times" w:hAnsi="Times"/>
          <w:lang w:val="en-GB" w:eastAsia="en-US"/>
        </w:rPr>
        <w:t xml:space="preserve"> </w:t>
      </w:r>
      <w:r w:rsidR="00810E9C">
        <w:rPr>
          <w:rFonts w:ascii="Times" w:hAnsi="Times" w:hint="eastAsia"/>
          <w:lang w:val="en-GB"/>
        </w:rPr>
        <w:t>found</w:t>
      </w:r>
      <w:r w:rsidRPr="008A27DB">
        <w:rPr>
          <w:rFonts w:ascii="Times" w:hAnsi="Times"/>
          <w:lang w:val="en-GB" w:eastAsia="en-US"/>
        </w:rPr>
        <w:t xml:space="preserve"> </w:t>
      </w:r>
      <w:r w:rsidR="00810E9C">
        <w:rPr>
          <w:rFonts w:ascii="Times" w:hAnsi="Times" w:hint="eastAsia"/>
          <w:lang w:val="en-GB"/>
        </w:rPr>
        <w:t>in</w:t>
      </w:r>
      <w:r w:rsidR="00810E9C">
        <w:rPr>
          <w:rFonts w:ascii="Times" w:hAnsi="Times"/>
          <w:lang w:val="en-GB" w:eastAsia="en-US"/>
        </w:rPr>
        <w:t xml:space="preserve"> th</w:t>
      </w:r>
      <w:r w:rsidR="00810E9C">
        <w:rPr>
          <w:rFonts w:ascii="Times" w:hAnsi="Times" w:hint="eastAsia"/>
          <w:lang w:val="en-GB"/>
        </w:rPr>
        <w:t>is</w:t>
      </w:r>
      <w:r w:rsidRPr="008A27DB">
        <w:rPr>
          <w:rFonts w:ascii="Times" w:hAnsi="Times"/>
          <w:lang w:val="en-GB" w:eastAsia="en-US"/>
        </w:rPr>
        <w:t xml:space="preserve"> project are derived from it. The project use</w:t>
      </w:r>
      <w:r w:rsidRPr="008A27DB">
        <w:rPr>
          <w:rFonts w:ascii="Times" w:hAnsi="Times"/>
          <w:lang w:val="en-GB"/>
        </w:rPr>
        <w:t>s</w:t>
      </w:r>
      <w:r w:rsidRPr="008A27DB">
        <w:rPr>
          <w:rFonts w:ascii="Times" w:hAnsi="Times"/>
          <w:lang w:val="en-GB" w:eastAsia="en-US"/>
        </w:rPr>
        <w:t xml:space="preserve"> a set of </w:t>
      </w:r>
      <w:r w:rsidR="00E66209">
        <w:rPr>
          <w:rFonts w:ascii="Times" w:hAnsi="Times" w:hint="eastAsia"/>
          <w:lang w:val="en-GB"/>
        </w:rPr>
        <w:t>g</w:t>
      </w:r>
      <w:r w:rsidR="00E66209" w:rsidRPr="00E66209">
        <w:rPr>
          <w:rFonts w:ascii="Times" w:hAnsi="Times"/>
          <w:lang w:val="en-GB" w:eastAsia="en-US"/>
        </w:rPr>
        <w:t>eographic</w:t>
      </w:r>
      <w:r w:rsidR="00E66209">
        <w:rPr>
          <w:rFonts w:ascii="Times" w:hAnsi="Times"/>
          <w:lang w:val="en-GB" w:eastAsia="en-US"/>
        </w:rPr>
        <w:t xml:space="preserve"> </w:t>
      </w:r>
      <w:r w:rsidRPr="008A27DB">
        <w:rPr>
          <w:rFonts w:ascii="Times" w:hAnsi="Times"/>
          <w:lang w:val="en-GB" w:eastAsia="en-US"/>
        </w:rPr>
        <w:t xml:space="preserve">coordinates containing </w:t>
      </w:r>
      <w:r w:rsidRPr="008A27DB">
        <w:rPr>
          <w:rFonts w:ascii="Times" w:hAnsi="Times"/>
          <w:lang w:val="en-GB"/>
        </w:rPr>
        <w:t>this</w:t>
      </w:r>
      <w:r w:rsidRPr="008A27DB">
        <w:rPr>
          <w:rFonts w:ascii="Times" w:hAnsi="Times"/>
          <w:lang w:val="en-GB" w:eastAsia="en-US"/>
        </w:rPr>
        <w:t xml:space="preserve"> content to calculate the </w:t>
      </w:r>
      <w:r w:rsidR="0021575A">
        <w:rPr>
          <w:rFonts w:ascii="Times" w:hAnsi="Times" w:hint="eastAsia"/>
          <w:lang w:val="en-GB"/>
        </w:rPr>
        <w:t>centroid</w:t>
      </w:r>
      <w:r w:rsidRPr="008A27DB">
        <w:rPr>
          <w:rFonts w:ascii="Times" w:hAnsi="Times"/>
          <w:lang w:val="en-GB" w:eastAsia="en-US"/>
        </w:rPr>
        <w:t>.</w:t>
      </w:r>
      <w:r w:rsidRPr="008A27DB">
        <w:rPr>
          <w:rFonts w:ascii="Times" w:hAnsi="Times"/>
          <w:lang w:val="en-GB"/>
        </w:rPr>
        <w:t xml:space="preserve"> </w:t>
      </w:r>
      <w:r w:rsidRPr="008A27DB">
        <w:rPr>
          <w:rFonts w:ascii="Times" w:hAnsi="Times"/>
          <w:color w:val="242729"/>
          <w:shd w:val="clear" w:color="auto" w:fill="FEFEFE"/>
        </w:rPr>
        <w:t xml:space="preserve">The algorithm used in this project for calculating the center point through combining geographical coordinate system with </w:t>
      </w:r>
      <w:r w:rsidRPr="008A27DB">
        <w:rPr>
          <w:rFonts w:ascii="Times" w:hAnsi="Times"/>
          <w:lang w:val="en-GB" w:eastAsia="en-US"/>
        </w:rPr>
        <w:t xml:space="preserve">Cartesian </w:t>
      </w:r>
      <w:r w:rsidRPr="008A27DB">
        <w:rPr>
          <w:rFonts w:ascii="Times" w:hAnsi="Times"/>
          <w:color w:val="242729"/>
          <w:shd w:val="clear" w:color="auto" w:fill="FEFEFE"/>
        </w:rPr>
        <w:t>coordinate systems which</w:t>
      </w:r>
      <w:r w:rsidRPr="008A27DB">
        <w:rPr>
          <w:rFonts w:ascii="Times" w:hAnsi="Times"/>
          <w:color w:val="242729"/>
          <w:shd w:val="clear" w:color="auto" w:fill="FEFEFE"/>
          <w:lang w:val="en-GB"/>
        </w:rPr>
        <w:t xml:space="preserve"> rega</w:t>
      </w:r>
      <w:r w:rsidR="003445F0">
        <w:rPr>
          <w:rFonts w:ascii="Times" w:hAnsi="Times"/>
          <w:color w:val="242729"/>
          <w:shd w:val="clear" w:color="auto" w:fill="FEFEFE"/>
          <w:lang w:val="en-GB"/>
        </w:rPr>
        <w:t>rds the Earth as a sphere (Fig.</w:t>
      </w:r>
      <w:r w:rsidR="003445F0">
        <w:rPr>
          <w:rFonts w:ascii="Times" w:hAnsi="Times"/>
          <w:color w:val="242729"/>
          <w:shd w:val="clear" w:color="auto" w:fill="FEFEFE"/>
          <w:lang w:val="en-GB"/>
        </w:rPr>
        <w:t>2</w:t>
      </w:r>
      <w:r w:rsidRPr="008A27DB">
        <w:rPr>
          <w:rFonts w:ascii="Times" w:hAnsi="Times"/>
          <w:color w:val="242729"/>
          <w:shd w:val="clear" w:color="auto" w:fill="FEFEFE"/>
          <w:lang w:val="en-GB"/>
        </w:rPr>
        <w:t xml:space="preserve">). This combination is also known as </w:t>
      </w:r>
      <w:r w:rsidRPr="008A27DB">
        <w:rPr>
          <w:rFonts w:ascii="Times" w:hAnsi="Times" w:cs="Arial"/>
          <w:bCs/>
          <w:color w:val="222222"/>
          <w:shd w:val="clear" w:color="auto" w:fill="FFFFFF"/>
        </w:rPr>
        <w:t>ECEF</w:t>
      </w:r>
      <w:r w:rsidRPr="008A27DB">
        <w:rPr>
          <w:rFonts w:ascii="Times" w:hAnsi="Times" w:cs="Arial"/>
          <w:color w:val="222222"/>
          <w:shd w:val="clear" w:color="auto" w:fill="FFFFFF"/>
        </w:rPr>
        <w:t> ("</w:t>
      </w:r>
      <w:r w:rsidRPr="008A27DB">
        <w:rPr>
          <w:rFonts w:ascii="Times" w:hAnsi="Times" w:cs="Arial"/>
          <w:bCs/>
          <w:color w:val="222222"/>
          <w:shd w:val="clear" w:color="auto" w:fill="FFFFFF"/>
        </w:rPr>
        <w:t>earth-centered, earth-fixed</w:t>
      </w:r>
      <w:r w:rsidRPr="008A27DB">
        <w:rPr>
          <w:rFonts w:ascii="Times" w:hAnsi="Times" w:cs="Arial"/>
          <w:color w:val="222222"/>
          <w:shd w:val="clear" w:color="auto" w:fill="FFFFFF"/>
        </w:rPr>
        <w:t>") [12]</w:t>
      </w:r>
      <w:r w:rsidRPr="008A27DB">
        <w:rPr>
          <w:rFonts w:ascii="Times" w:hAnsi="Times"/>
        </w:rPr>
        <w:t xml:space="preserve">. </w:t>
      </w:r>
      <w:r w:rsidRPr="008A27DB">
        <w:rPr>
          <w:rFonts w:ascii="Times" w:hAnsi="Times"/>
          <w:color w:val="242729"/>
          <w:shd w:val="clear" w:color="auto" w:fill="FEFEFE"/>
          <w:lang w:val="en-GB"/>
        </w:rPr>
        <w:t xml:space="preserve">In </w:t>
      </w:r>
      <w:r w:rsidRPr="008A27DB">
        <w:rPr>
          <w:rFonts w:ascii="Times" w:hAnsi="Times"/>
          <w:color w:val="242729"/>
          <w:shd w:val="clear" w:color="auto" w:fill="FEFEFE"/>
        </w:rPr>
        <w:t>Cartesian coordinates, earth is a sphere centered at the origin [13]. The z axis points to the north pole</w:t>
      </w:r>
      <w:r w:rsidRPr="008A27DB">
        <w:rPr>
          <w:rFonts w:ascii="Times" w:hAnsi="Times"/>
          <w:color w:val="242729"/>
          <w:shd w:val="clear" w:color="auto" w:fill="FEFEFE"/>
          <w:lang w:val="en-GB"/>
        </w:rPr>
        <w:t xml:space="preserve">. </w:t>
      </w:r>
      <w:r w:rsidRPr="008A27DB">
        <w:rPr>
          <w:rFonts w:ascii="Times" w:hAnsi="Times"/>
          <w:color w:val="242729"/>
          <w:shd w:val="clear" w:color="auto" w:fill="FEFEFE"/>
        </w:rPr>
        <w:t xml:space="preserve">The x, y axis </w:t>
      </w:r>
      <w:proofErr w:type="gramStart"/>
      <w:r w:rsidRPr="008A27DB">
        <w:rPr>
          <w:rFonts w:ascii="Times" w:hAnsi="Times"/>
          <w:color w:val="242729"/>
          <w:shd w:val="clear" w:color="auto" w:fill="FEFEFE"/>
        </w:rPr>
        <w:t>are</w:t>
      </w:r>
      <w:proofErr w:type="gramEnd"/>
      <w:r w:rsidRPr="008A27DB">
        <w:rPr>
          <w:rFonts w:ascii="Times" w:hAnsi="Times"/>
          <w:color w:val="242729"/>
          <w:shd w:val="clear" w:color="auto" w:fill="FEFEFE"/>
        </w:rPr>
        <w:t xml:space="preserve"> on the equatorial plane that the x-axis passes through the equator and the prime meridian</w:t>
      </w:r>
      <w:r w:rsidRPr="008A27DB">
        <w:rPr>
          <w:rFonts w:ascii="Times" w:hAnsi="Times"/>
          <w:color w:val="242729"/>
          <w:shd w:val="clear" w:color="auto" w:fill="FEFEFE"/>
          <w:lang w:val="en-GB"/>
        </w:rPr>
        <w:t xml:space="preserve"> and the y-axis points to the equator at 90 degrees east [14]. However, the coordinates of the central point obtained by using this algorithm in the project are not accurate since the algorithm regards the earth as a sphere rather than ellipse which is the shape of the earth itself. Fortunately, the requirement of the accuracy of the coordinates of the central point in this project is not high, because this project is concerned with the distribution of content.</w:t>
      </w:r>
    </w:p>
    <w:p w14:paraId="4DA5400E" w14:textId="77777777" w:rsidR="00CA48E3" w:rsidRPr="00CA48E3" w:rsidRDefault="00CA48E3" w:rsidP="008A27DB">
      <w:pPr>
        <w:pStyle w:val="a3"/>
        <w:ind w:left="360" w:firstLineChars="0" w:firstLine="0"/>
        <w:jc w:val="center"/>
        <w:rPr>
          <w:rFonts w:ascii="Times" w:hAnsi="Times"/>
          <w:lang w:val="en-GB"/>
        </w:rPr>
      </w:pPr>
      <w:r>
        <w:rPr>
          <w:noProof/>
          <w:shd w:val="clear" w:color="auto" w:fill="FEFEFE"/>
        </w:rPr>
        <w:drawing>
          <wp:inline distT="0" distB="0" distL="0" distR="0" wp14:anchorId="199576AC" wp14:editId="15F661DB">
            <wp:extent cx="3252030" cy="257452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esian.png"/>
                    <pic:cNvPicPr/>
                  </pic:nvPicPr>
                  <pic:blipFill>
                    <a:blip r:embed="rId8">
                      <a:extLst>
                        <a:ext uri="{28A0092B-C50C-407E-A947-70E740481C1C}">
                          <a14:useLocalDpi xmlns:a14="http://schemas.microsoft.com/office/drawing/2010/main" val="0"/>
                        </a:ext>
                      </a:extLst>
                    </a:blip>
                    <a:stretch>
                      <a:fillRect/>
                    </a:stretch>
                  </pic:blipFill>
                  <pic:spPr>
                    <a:xfrm>
                      <a:off x="0" y="0"/>
                      <a:ext cx="3254415" cy="2576412"/>
                    </a:xfrm>
                    <a:prstGeom prst="rect">
                      <a:avLst/>
                    </a:prstGeom>
                  </pic:spPr>
                </pic:pic>
              </a:graphicData>
            </a:graphic>
          </wp:inline>
        </w:drawing>
      </w:r>
    </w:p>
    <w:p w14:paraId="57972630" w14:textId="176C0B34" w:rsidR="00CA48E3" w:rsidRPr="008A27DB" w:rsidRDefault="00CA48E3" w:rsidP="008A27DB">
      <w:pPr>
        <w:jc w:val="center"/>
        <w:rPr>
          <w:rFonts w:ascii="Times" w:hAnsi="Times"/>
          <w:lang w:val="en-GB"/>
        </w:rPr>
      </w:pPr>
      <w:r w:rsidRPr="008A27DB">
        <w:rPr>
          <w:rFonts w:ascii="Times" w:hAnsi="Times"/>
          <w:b/>
          <w:color w:val="242729"/>
          <w:shd w:val="clear" w:color="auto" w:fill="FEFEFE"/>
        </w:rPr>
        <w:t>Figure.</w:t>
      </w:r>
      <w:r w:rsidR="003445F0">
        <w:rPr>
          <w:rFonts w:ascii="Times" w:hAnsi="Times"/>
          <w:b/>
          <w:color w:val="242729"/>
          <w:shd w:val="clear" w:color="auto" w:fill="FEFEFE"/>
          <w:lang w:val="en-GB"/>
        </w:rPr>
        <w:t xml:space="preserve"> </w:t>
      </w:r>
      <w:r w:rsidR="003445F0">
        <w:rPr>
          <w:rFonts w:ascii="Times" w:hAnsi="Times"/>
          <w:b/>
          <w:color w:val="242729"/>
          <w:shd w:val="clear" w:color="auto" w:fill="FEFEFE"/>
          <w:lang w:val="en-GB"/>
        </w:rPr>
        <w:t>2</w:t>
      </w:r>
      <w:r w:rsidRPr="008A27DB">
        <w:rPr>
          <w:rFonts w:ascii="Times" w:hAnsi="Times"/>
          <w:b/>
          <w:color w:val="242729"/>
          <w:shd w:val="clear" w:color="auto" w:fill="FEFEFE"/>
          <w:lang w:val="en-GB"/>
        </w:rPr>
        <w:t xml:space="preserve"> </w:t>
      </w:r>
      <w:r w:rsidRPr="008A27DB">
        <w:rPr>
          <w:rFonts w:ascii="Times" w:hAnsi="Times"/>
          <w:b/>
          <w:color w:val="242729"/>
          <w:shd w:val="clear" w:color="auto" w:fill="FEFEFE"/>
        </w:rPr>
        <w:t xml:space="preserve">geographical coordinate </w:t>
      </w:r>
      <w:proofErr w:type="gramStart"/>
      <w:r w:rsidRPr="008A27DB">
        <w:rPr>
          <w:rFonts w:ascii="Times" w:hAnsi="Times"/>
          <w:b/>
          <w:color w:val="242729"/>
          <w:shd w:val="clear" w:color="auto" w:fill="FEFEFE"/>
        </w:rPr>
        <w:t>system</w:t>
      </w:r>
      <w:proofErr w:type="gramEnd"/>
      <w:r w:rsidRPr="008A27DB">
        <w:rPr>
          <w:rFonts w:ascii="Times" w:hAnsi="Times"/>
          <w:b/>
          <w:color w:val="242729"/>
          <w:shd w:val="clear" w:color="auto" w:fill="FEFEFE"/>
        </w:rPr>
        <w:t xml:space="preserve"> with a cartesian coordinate systems</w:t>
      </w:r>
    </w:p>
    <w:p w14:paraId="5CA0D5C1" w14:textId="77777777" w:rsidR="00CA48E3" w:rsidRPr="008A27DB" w:rsidRDefault="00CA48E3" w:rsidP="008A27DB">
      <w:pPr>
        <w:jc w:val="both"/>
        <w:rPr>
          <w:rFonts w:ascii="Times" w:hAnsi="Times"/>
          <w:color w:val="242729"/>
          <w:shd w:val="clear" w:color="auto" w:fill="FEFEFE"/>
        </w:rPr>
      </w:pPr>
      <w:r w:rsidRPr="008A27DB">
        <w:rPr>
          <w:rFonts w:ascii="Times" w:hAnsi="Times"/>
          <w:color w:val="242729"/>
          <w:shd w:val="clear" w:color="auto" w:fill="FEFEFE"/>
        </w:rPr>
        <w:t>As Fig.1 shows, point P in</w:t>
      </w:r>
      <w:r w:rsidRPr="008A27DB">
        <w:rPr>
          <w:rFonts w:ascii="Times" w:hAnsi="Times"/>
          <w:color w:val="242729"/>
          <w:shd w:val="clear" w:color="auto" w:fill="FEFEFE"/>
          <w:lang w:val="en-GB"/>
        </w:rPr>
        <w:t xml:space="preserve"> Fig. 1 </w:t>
      </w:r>
      <w:r w:rsidRPr="008A27DB">
        <w:rPr>
          <w:rFonts w:ascii="Times" w:hAnsi="Times"/>
          <w:color w:val="242729"/>
          <w:shd w:val="clear" w:color="auto" w:fill="FEFEFE"/>
        </w:rPr>
        <w:t xml:space="preserve">represents a geographical coordinate with latitude </w:t>
      </w:r>
      <m:oMath>
        <m:r>
          <w:rPr>
            <w:rFonts w:ascii="Cambria Math" w:hAnsi="Cambria Math" w:cs="STIXGeneral-Italic"/>
            <w:bdr w:val="none" w:sz="0" w:space="0" w:color="auto" w:frame="1"/>
          </w:rPr>
          <m:t>ϕ</m:t>
        </m:r>
      </m:oMath>
      <w:r w:rsidRPr="008A27DB">
        <w:rPr>
          <w:rFonts w:ascii="Times" w:hAnsi="Times"/>
          <w:bdr w:val="none" w:sz="0" w:space="0" w:color="auto" w:frame="1"/>
        </w:rPr>
        <w:t xml:space="preserve"> and longitude </w:t>
      </w:r>
      <m:oMath>
        <m:r>
          <w:rPr>
            <w:rFonts w:ascii="Cambria Math" w:hAnsi="Cambria Math"/>
            <w:bdr w:val="none" w:sz="0" w:space="0" w:color="auto" w:frame="1"/>
          </w:rPr>
          <m:t>λ</m:t>
        </m:r>
      </m:oMath>
      <w:r w:rsidRPr="008A27DB">
        <w:rPr>
          <w:rFonts w:ascii="Times" w:hAnsi="Times"/>
          <w:bdr w:val="none" w:sz="0" w:space="0" w:color="auto" w:frame="1"/>
        </w:rPr>
        <w:t xml:space="preserve">. </w:t>
      </w:r>
      <w:r w:rsidRPr="008A27DB">
        <w:rPr>
          <w:rFonts w:ascii="Times" w:hAnsi="Times"/>
          <w:color w:val="242729"/>
          <w:shd w:val="clear" w:color="auto" w:fill="FEFEFE"/>
        </w:rPr>
        <w:t>A series of coordinates can be represented as latitude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oMath>
      <w:r w:rsidRPr="008A27DB">
        <w:rPr>
          <w:rFonts w:ascii="Times" w:hAnsi="Times"/>
          <w:bdr w:val="none" w:sz="0" w:space="0" w:color="auto" w:frame="1"/>
        </w:rPr>
        <w:t>,</w:t>
      </w:r>
      <w:r w:rsidRPr="008A27DB">
        <w:rPr>
          <w:rFonts w:ascii="Times" w:hAnsi="Times"/>
          <w:color w:val="242729"/>
          <w:shd w:val="clear" w:color="auto" w:fill="FEFEFE"/>
        </w:rPr>
        <w:t xml:space="preserve"> longitude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λ</m:t>
            </m:r>
          </m:e>
          <m:sub>
            <m:r>
              <w:rPr>
                <w:rFonts w:ascii="Cambria Math" w:hAnsi="Cambria Math" w:cs="STIXGeneral-Italic"/>
                <w:bdr w:val="none" w:sz="0" w:space="0" w:color="auto" w:frame="1"/>
              </w:rPr>
              <m:t>i</m:t>
            </m:r>
          </m:sub>
        </m:sSub>
      </m:oMath>
      <w:r w:rsidRPr="008A27DB">
        <w:rPr>
          <w:rFonts w:ascii="Times" w:hAnsi="Times"/>
          <w:color w:val="242729"/>
          <w:shd w:val="clear" w:color="auto" w:fill="FEFEFE"/>
        </w:rPr>
        <w:t xml:space="preserve"> (</w:t>
      </w:r>
      <w:proofErr w:type="spellStart"/>
      <w:r w:rsidRPr="008A27DB">
        <w:rPr>
          <w:rFonts w:ascii="Times" w:hAnsi="Times" w:cs="STIXGeneral-Italic"/>
          <w:color w:val="242729"/>
          <w:bdr w:val="none" w:sz="0" w:space="0" w:color="auto" w:frame="1"/>
          <w:shd w:val="clear" w:color="auto" w:fill="FEFEFE"/>
        </w:rPr>
        <w:t>i</w:t>
      </w:r>
      <w:proofErr w:type="spellEnd"/>
      <w:r w:rsidRPr="008A27DB">
        <w:rPr>
          <w:rFonts w:ascii="Times" w:hAnsi="Times" w:cs="STIXGeneral-Italic"/>
          <w:color w:val="242729"/>
          <w:bdr w:val="none" w:sz="0" w:space="0" w:color="auto" w:frame="1"/>
          <w:shd w:val="clear" w:color="auto" w:fill="FEFEFE"/>
        </w:rPr>
        <w:t xml:space="preserve"> </w:t>
      </w:r>
      <w:r w:rsidRPr="008A27DB">
        <w:rPr>
          <w:rFonts w:ascii="Times" w:hAnsi="Times"/>
          <w:color w:val="242729"/>
          <w:bdr w:val="none" w:sz="0" w:space="0" w:color="auto" w:frame="1"/>
          <w:shd w:val="clear" w:color="auto" w:fill="FEFEFE"/>
        </w:rPr>
        <w:t>= 1</w:t>
      </w:r>
      <m:oMath>
        <m:r>
          <w:rPr>
            <w:rFonts w:ascii="Cambria Math" w:hAnsi="Cambria Math"/>
            <w:color w:val="242729"/>
            <w:bdr w:val="none" w:sz="0" w:space="0" w:color="auto" w:frame="1"/>
            <w:shd w:val="clear" w:color="auto" w:fill="FEFEFE"/>
          </w:rPr>
          <m:t>…,</m:t>
        </m:r>
      </m:oMath>
      <w:r w:rsidRPr="008A27DB">
        <w:rPr>
          <w:rFonts w:ascii="Times" w:hAnsi="Times" w:cs="STIXGeneral-Italic"/>
          <w:color w:val="242729"/>
          <w:bdr w:val="none" w:sz="0" w:space="0" w:color="auto" w:frame="1"/>
          <w:shd w:val="clear" w:color="auto" w:fill="FEFEFE"/>
        </w:rPr>
        <w:t xml:space="preserve">n). </w:t>
      </w:r>
      <w:r w:rsidRPr="008A27DB">
        <w:rPr>
          <w:rFonts w:ascii="Times" w:hAnsi="Times" w:cs="STIXGeneral-Italic"/>
          <w:bdr w:val="none" w:sz="0" w:space="0" w:color="auto" w:frame="1"/>
        </w:rPr>
        <w:t xml:space="preserve">Thus, in </w:t>
      </w:r>
      <w:r w:rsidRPr="008A27DB">
        <w:rPr>
          <w:rFonts w:ascii="Times" w:hAnsi="Times"/>
          <w:color w:val="242729"/>
          <w:shd w:val="clear" w:color="auto" w:fill="FEFEFE"/>
        </w:rPr>
        <w:t>cartesian coordinate systems, the coordinates of the three directions can be expressed as:</w:t>
      </w:r>
    </w:p>
    <w:p w14:paraId="2135308C" w14:textId="77777777" w:rsidR="00CA48E3" w:rsidRPr="00CA48E3" w:rsidRDefault="00D722E0" w:rsidP="008A27DB">
      <w:pPr>
        <w:rPr>
          <w:rFonts w:ascii="STIXGeneral-Regular" w:hAnsi="STIXGeneral-Regular"/>
          <w:bdr w:val="none" w:sz="0" w:space="0" w:color="auto" w:frame="1"/>
        </w:rPr>
      </w:pPr>
      <m:oMath>
        <m:sSub>
          <m:sSubPr>
            <m:ctrlPr>
              <w:rPr>
                <w:rFonts w:ascii="Cambria Math" w:hAnsi="Cambria Math"/>
                <w:i/>
                <w:bdr w:val="none" w:sz="0" w:space="0" w:color="auto" w:frame="1"/>
              </w:rPr>
            </m:ctrlPr>
          </m:sSubPr>
          <m:e>
            <m:r>
              <w:rPr>
                <w:rFonts w:ascii="Cambria Math" w:hAnsi="Cambria Math"/>
                <w:bdr w:val="none" w:sz="0" w:space="0" w:color="auto" w:frame="1"/>
              </w:rPr>
              <m:t>x</m:t>
            </m:r>
          </m:e>
          <m:sub>
            <m:r>
              <w:rPr>
                <w:rFonts w:ascii="Cambria Math" w:hAnsi="Cambria Math"/>
                <w:bdr w:val="none" w:sz="0" w:space="0" w:color="auto" w:frame="1"/>
              </w:rPr>
              <m:t>i</m:t>
            </m:r>
          </m:sub>
        </m:sSub>
      </m:oMath>
      <w:r w:rsidR="00CA48E3" w:rsidRPr="00CA48E3">
        <w:rPr>
          <w:rFonts w:ascii="STIXGeneral-Regular" w:hAnsi="STIXGeneral-Regular"/>
          <w:bdr w:val="none" w:sz="0" w:space="0" w:color="auto" w:frame="1"/>
        </w:rPr>
        <w:t xml:space="preserve"> = </w:t>
      </w:r>
      <m:oMath>
        <m:r>
          <w:rPr>
            <w:rFonts w:ascii="Cambria Math" w:hAnsi="Cambria Math"/>
            <w:bdr w:val="none" w:sz="0" w:space="0" w:color="auto" w:frame="1"/>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e>
        </m:func>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λ</m:t>
                </m:r>
              </m:e>
              <m:sub>
                <m:r>
                  <w:rPr>
                    <w:rFonts w:ascii="Cambria Math" w:hAnsi="Cambria Math" w:cs="STIXGeneral-Italic"/>
                    <w:bdr w:val="none" w:sz="0" w:space="0" w:color="auto" w:frame="1"/>
                  </w:rPr>
                  <m:t>i</m:t>
                </m:r>
              </m:sub>
            </m:sSub>
          </m:e>
        </m:func>
      </m:oMath>
      <w:r w:rsidR="00CA48E3" w:rsidRPr="00CA48E3">
        <w:rPr>
          <w:rFonts w:ascii="STIXGeneral-Regular" w:hAnsi="STIXGeneral-Regular"/>
          <w:bdr w:val="none" w:sz="0" w:space="0" w:color="auto" w:frame="1"/>
        </w:rPr>
        <w:t>,</w:t>
      </w:r>
    </w:p>
    <w:p w14:paraId="10941FC3" w14:textId="77777777" w:rsidR="00CA48E3" w:rsidRPr="00CA48E3" w:rsidRDefault="00D722E0" w:rsidP="008A27DB">
      <w:pPr>
        <w:rPr>
          <w:rFonts w:ascii="STIXGeneral-Regular" w:hAnsi="STIXGeneral-Regular"/>
          <w:bdr w:val="none" w:sz="0" w:space="0" w:color="auto" w:frame="1"/>
        </w:rPr>
      </w:pPr>
      <m:oMath>
        <m:sSub>
          <m:sSubPr>
            <m:ctrlPr>
              <w:rPr>
                <w:rFonts w:ascii="Cambria Math" w:hAnsi="Cambria Math"/>
                <w:i/>
                <w:bdr w:val="none" w:sz="0" w:space="0" w:color="auto" w:frame="1"/>
              </w:rPr>
            </m:ctrlPr>
          </m:sSubPr>
          <m:e>
            <m:r>
              <w:rPr>
                <w:rFonts w:ascii="Cambria Math" w:hAnsi="Cambria Math"/>
                <w:bdr w:val="none" w:sz="0" w:space="0" w:color="auto" w:frame="1"/>
              </w:rPr>
              <m:t>y</m:t>
            </m:r>
          </m:e>
          <m:sub>
            <m:r>
              <w:rPr>
                <w:rFonts w:ascii="Cambria Math" w:hAnsi="Cambria Math"/>
                <w:bdr w:val="none" w:sz="0" w:space="0" w:color="auto" w:frame="1"/>
              </w:rPr>
              <m:t>i</m:t>
            </m:r>
          </m:sub>
        </m:sSub>
        <m:r>
          <w:rPr>
            <w:rFonts w:ascii="Cambria Math" w:hAnsi="Cambria Math"/>
            <w:bdr w:val="none" w:sz="0" w:space="0" w:color="auto" w:frame="1"/>
          </w:rPr>
          <m:t xml:space="preserve"> </m:t>
        </m:r>
      </m:oMath>
      <w:r w:rsidR="00CA48E3" w:rsidRPr="00CA48E3">
        <w:rPr>
          <w:rFonts w:ascii="STIXGeneral-Regular" w:hAnsi="STIXGeneral-Regular"/>
          <w:bdr w:val="none" w:sz="0" w:space="0" w:color="auto" w:frame="1"/>
        </w:rPr>
        <w:t xml:space="preserve">= </w:t>
      </w:r>
      <m:oMath>
        <m:r>
          <w:rPr>
            <w:rFonts w:ascii="Cambria Math" w:hAnsi="Cambria Math"/>
            <w:bdr w:val="none" w:sz="0" w:space="0" w:color="auto" w:frame="1"/>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e>
        </m:func>
        <m:func>
          <m:funcPr>
            <m:ctrlPr>
              <w:rPr>
                <w:rFonts w:ascii="Cambria Math" w:hAnsi="Cambria Math"/>
                <w:i/>
                <w:bdr w:val="none" w:sz="0" w:space="0" w:color="auto" w:frame="1"/>
              </w:rPr>
            </m:ctrlPr>
          </m:funcPr>
          <m:fName>
            <m:r>
              <m:rPr>
                <m:sty m:val="p"/>
              </m:rPr>
              <w:rPr>
                <w:rFonts w:ascii="Cambria Math" w:hAnsi="Cambria Math"/>
                <w:bdr w:val="none" w:sz="0" w:space="0" w:color="auto" w:frame="1"/>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λ</m:t>
                </m:r>
              </m:e>
              <m:sub>
                <m:r>
                  <w:rPr>
                    <w:rFonts w:ascii="Cambria Math" w:hAnsi="Cambria Math" w:cs="STIXGeneral-Italic"/>
                    <w:bdr w:val="none" w:sz="0" w:space="0" w:color="auto" w:frame="1"/>
                  </w:rPr>
                  <m:t>i</m:t>
                </m:r>
              </m:sub>
            </m:sSub>
          </m:e>
        </m:func>
      </m:oMath>
      <w:r w:rsidR="00CA48E3" w:rsidRPr="00CA48E3">
        <w:rPr>
          <w:rFonts w:ascii="STIXGeneral-Regular" w:hAnsi="STIXGeneral-Regular"/>
          <w:bdr w:val="none" w:sz="0" w:space="0" w:color="auto" w:frame="1"/>
        </w:rPr>
        <w:t>,</w:t>
      </w:r>
    </w:p>
    <w:p w14:paraId="1D933876" w14:textId="77777777" w:rsidR="00CA48E3" w:rsidRPr="008A6485" w:rsidRDefault="00D722E0" w:rsidP="008A27DB">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z</m:t>
            </m:r>
          </m:e>
          <m:sub>
            <m:r>
              <w:rPr>
                <w:rFonts w:ascii="Cambria Math" w:hAnsi="Cambria Math" w:cs="STIXGeneral-Italic"/>
                <w:bdr w:val="none" w:sz="0" w:space="0" w:color="auto" w:frame="1"/>
              </w:rPr>
              <m:t>i</m:t>
            </m:r>
          </m:sub>
        </m:sSub>
      </m:oMath>
      <w:r w:rsidR="00CA48E3" w:rsidRPr="00004393">
        <w:rPr>
          <w:rFonts w:ascii="STIXGeneral-Italic" w:hAnsi="STIXGeneral-Italic" w:cs="STIXGeneral-Italic"/>
          <w:bdr w:val="none" w:sz="0" w:space="0" w:color="auto" w:frame="1"/>
        </w:rPr>
        <w:t xml:space="preserve"> </w:t>
      </w:r>
      <w:r w:rsidR="00CA48E3" w:rsidRPr="00CA48E3">
        <w:rPr>
          <w:rFonts w:ascii="STIXGeneral-Regular" w:hAnsi="STIXGeneral-Regular"/>
          <w:color w:val="242729"/>
          <w:bdr w:val="none" w:sz="0" w:space="0" w:color="auto" w:frame="1"/>
          <w:shd w:val="clear" w:color="auto" w:fill="FEFEFE"/>
        </w:rPr>
        <w:t xml:space="preserve">= </w:t>
      </w:r>
      <m:oMath>
        <m:r>
          <w:rPr>
            <w:rFonts w:ascii="Cambria Math" w:hAnsi="Cambria Math"/>
            <w:color w:val="242729"/>
            <w:bdr w:val="none" w:sz="0" w:space="0" w:color="auto" w:frame="1"/>
            <w:shd w:val="clear" w:color="auto" w:fill="FEFEFE"/>
          </w:rPr>
          <m:t>r</m:t>
        </m:r>
        <m:func>
          <m:funcPr>
            <m:ctrlPr>
              <w:rPr>
                <w:rFonts w:ascii="Cambria Math" w:hAnsi="Cambria Math"/>
                <w:i/>
                <w:bdr w:val="none" w:sz="0" w:space="0" w:color="auto" w:frame="1"/>
              </w:rPr>
            </m:ctrlPr>
          </m:funcPr>
          <m:fName>
            <m:r>
              <m:rPr>
                <m:sty m:val="p"/>
              </m:rPr>
              <w:rPr>
                <w:rFonts w:ascii="Cambria Math" w:hAnsi="Cambria Math"/>
                <w:bdr w:val="none" w:sz="0" w:space="0" w:color="auto" w:frame="1"/>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e>
        </m:func>
      </m:oMath>
      <w:r w:rsidR="00CA48E3" w:rsidRPr="00CA48E3">
        <w:rPr>
          <w:rFonts w:ascii="STIXGeneral-Regular" w:hAnsi="STIXGeneral-Regular"/>
          <w:bdr w:val="none" w:sz="0" w:space="0" w:color="auto" w:frame="1"/>
        </w:rPr>
        <w:t>,</w:t>
      </w:r>
    </w:p>
    <w:p w14:paraId="33E9B852" w14:textId="77777777" w:rsidR="00CA48E3" w:rsidRPr="008A27DB" w:rsidRDefault="00CA48E3" w:rsidP="008A27DB">
      <w:pPr>
        <w:rPr>
          <w:rFonts w:ascii="Times" w:hAnsi="Times"/>
        </w:rPr>
      </w:pPr>
      <w:r w:rsidRPr="008A27DB">
        <w:rPr>
          <w:rFonts w:ascii="Times" w:hAnsi="Times"/>
          <w:color w:val="242729"/>
          <w:shd w:val="clear" w:color="auto" w:fill="FEFEFE"/>
        </w:rPr>
        <w:t xml:space="preserve">The centroid of these points is the average of the sum of </w:t>
      </w:r>
      <m:oMath>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x</m:t>
            </m:r>
          </m:e>
          <m:sub>
            <m:r>
              <w:rPr>
                <w:rFonts w:ascii="Cambria Math" w:hAnsi="Cambria Math"/>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y</m:t>
            </m:r>
          </m:e>
          <m:sub>
            <m:r>
              <w:rPr>
                <w:rFonts w:ascii="Cambria Math" w:hAnsi="Cambria Math"/>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z</m:t>
            </m:r>
          </m:e>
          <m:sub>
            <m:r>
              <w:rPr>
                <w:rFonts w:ascii="Cambria Math" w:hAnsi="Cambria Math"/>
                <w:color w:val="242729"/>
                <w:bdr w:val="none" w:sz="0" w:space="0" w:color="auto" w:frame="1"/>
                <w:shd w:val="clear" w:color="auto" w:fill="FEFEFE"/>
                <w:lang w:val="en-GB"/>
              </w:rPr>
              <m:t>i</m:t>
            </m:r>
          </m:sub>
        </m:sSub>
      </m:oMath>
      <w:r w:rsidRPr="008A27DB">
        <w:rPr>
          <w:rFonts w:ascii="Times" w:hAnsi="Times"/>
          <w:color w:val="242729"/>
          <w:bdr w:val="none" w:sz="0" w:space="0" w:color="auto" w:frame="1"/>
          <w:shd w:val="clear" w:color="auto" w:fill="FEFEFE"/>
          <w:lang w:val="en-GB"/>
        </w:rPr>
        <w:t>:</w:t>
      </w:r>
    </w:p>
    <w:p w14:paraId="2850F722" w14:textId="77777777" w:rsidR="00CA48E3" w:rsidRPr="00213A00" w:rsidRDefault="00CA48E3" w:rsidP="008A27DB">
      <w:r w:rsidRPr="008A27DB">
        <w:rPr>
          <w:rFonts w:ascii="STIXGeneral-Regular" w:hAnsi="STIXGeneral-Regular"/>
          <w:color w:val="242729"/>
          <w:bdr w:val="none" w:sz="0" w:space="0" w:color="auto" w:frame="1"/>
          <w:shd w:val="clear" w:color="auto" w:fill="FEFEFE"/>
        </w:rPr>
        <w:t>(</w:t>
      </w:r>
      <m:oMath>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
              <m:t>x</m:t>
            </m:r>
          </m:e>
        </m:acc>
        <m:r>
          <w:rPr>
            <w:rFonts w:ascii="Cambria Math" w:hAnsi="Cambria Math"/>
            <w:color w:val="242729"/>
            <w:bdr w:val="none" w:sz="0" w:space="0" w:color="auto" w:frame="1"/>
            <w:shd w:val="clear" w:color="auto" w:fill="FEFEF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
              <m:t>y</m:t>
            </m:r>
          </m:e>
        </m:acc>
        <m:r>
          <w:rPr>
            <w:rFonts w:ascii="Cambria Math" w:hAnsi="Cambria Math"/>
            <w:color w:val="242729"/>
            <w:bdr w:val="none" w:sz="0" w:space="0" w:color="auto" w:frame="1"/>
            <w:shd w:val="clear" w:color="auto" w:fill="FEFEF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
              <m:t>z</m:t>
            </m:r>
          </m:e>
        </m:acc>
      </m:oMath>
      <w:r w:rsidRPr="008A27DB">
        <w:rPr>
          <w:rFonts w:ascii="STIXGeneral-Regular" w:hAnsi="STIXGeneral-Regular"/>
          <w:color w:val="242729"/>
          <w:bdr w:val="none" w:sz="0" w:space="0" w:color="auto" w:frame="1"/>
          <w:shd w:val="clear" w:color="auto" w:fill="FEFEFE"/>
        </w:rPr>
        <w:t xml:space="preserve">) = </w:t>
      </w:r>
      <m:oMath>
        <m:f>
          <m:fPr>
            <m:ctrlPr>
              <w:rPr>
                <w:rFonts w:ascii="Cambria Math" w:hAnsi="Cambria Math"/>
                <w:color w:val="242729"/>
                <w:bdr w:val="none" w:sz="0" w:space="0" w:color="auto" w:frame="1"/>
                <w:shd w:val="clear" w:color="auto" w:fill="FEFEFE"/>
              </w:rPr>
            </m:ctrlPr>
          </m:fPr>
          <m:num>
            <m:r>
              <w:rPr>
                <w:rFonts w:ascii="Cambria Math" w:hAnsi="Cambria Math"/>
                <w:color w:val="242729"/>
                <w:bdr w:val="none" w:sz="0" w:space="0" w:color="auto" w:frame="1"/>
                <w:shd w:val="clear" w:color="auto" w:fill="FEFEFE"/>
              </w:rPr>
              <m:t>1</m:t>
            </m:r>
          </m:num>
          <m:den>
            <m:r>
              <w:rPr>
                <w:rFonts w:ascii="Cambria Math" w:hAnsi="Cambria Math"/>
                <w:color w:val="242729"/>
                <w:bdr w:val="none" w:sz="0" w:space="0" w:color="auto" w:frame="1"/>
                <w:shd w:val="clear" w:color="auto" w:fill="FEFEFE"/>
              </w:rPr>
              <m:t>n</m:t>
            </m:r>
          </m:den>
        </m:f>
        <m:nary>
          <m:naryPr>
            <m:chr m:val="∑"/>
            <m:limLoc m:val="undOvr"/>
            <m:subHide m:val="1"/>
            <m:supHide m:val="1"/>
            <m:ctrlPr>
              <w:rPr>
                <w:rFonts w:ascii="Cambria Math" w:hAnsi="Cambria Math"/>
                <w:color w:val="242729"/>
                <w:bdr w:val="none" w:sz="0" w:space="0" w:color="auto" w:frame="1"/>
                <w:shd w:val="clear" w:color="auto" w:fill="FEFEFE"/>
              </w:rPr>
            </m:ctrlPr>
          </m:naryPr>
          <m:sub/>
          <m:sup/>
          <m:e>
            <m:d>
              <m:dPr>
                <m:ctrlPr>
                  <w:rPr>
                    <w:rFonts w:ascii="Cambria Math" w:hAnsi="Cambria Math"/>
                    <w:i/>
                    <w:color w:val="242729"/>
                    <w:bdr w:val="none" w:sz="0" w:space="0" w:color="auto" w:frame="1"/>
                    <w:shd w:val="clear" w:color="auto" w:fill="FEFEFE"/>
                    <w:lang w:val="en-GB"/>
                  </w:rPr>
                </m:ctrlPr>
              </m:dPr>
              <m:e>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x</m:t>
                    </m:r>
                  </m:e>
                  <m:sub>
                    <m:r>
                      <w:rPr>
                        <w:rFonts w:ascii="Cambria Math" w:hAnsi="Cambria Math"/>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y</m:t>
                    </m:r>
                  </m:e>
                  <m:sub>
                    <m:r>
                      <w:rPr>
                        <w:rFonts w:ascii="Cambria Math" w:hAnsi="Cambria Math"/>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z</m:t>
                    </m:r>
                  </m:e>
                  <m:sub>
                    <m:r>
                      <w:rPr>
                        <w:rFonts w:ascii="Cambria Math" w:hAnsi="Cambria Math"/>
                        <w:color w:val="242729"/>
                        <w:bdr w:val="none" w:sz="0" w:space="0" w:color="auto" w:frame="1"/>
                        <w:shd w:val="clear" w:color="auto" w:fill="FEFEFE"/>
                        <w:lang w:val="en-GB"/>
                      </w:rPr>
                      <m:t>i</m:t>
                    </m:r>
                  </m:sub>
                </m:sSub>
              </m:e>
            </m:d>
          </m:e>
        </m:nary>
      </m:oMath>
      <w:r w:rsidRPr="008A27DB">
        <w:rPr>
          <w:rFonts w:ascii="STIXGeneral-Regular" w:hAnsi="STIXGeneral-Regular"/>
          <w:color w:val="242729"/>
          <w:bdr w:val="none" w:sz="0" w:space="0" w:color="auto" w:frame="1"/>
          <w:shd w:val="clear" w:color="auto" w:fill="FEFEFE"/>
        </w:rPr>
        <w:t>,</w:t>
      </w:r>
    </w:p>
    <w:p w14:paraId="4525A8EB" w14:textId="77777777" w:rsidR="00CA48E3" w:rsidRPr="008A27DB" w:rsidRDefault="00CA48E3" w:rsidP="008A27DB">
      <w:pPr>
        <w:rPr>
          <w:rFonts w:ascii="Times" w:hAnsi="Times"/>
          <w:color w:val="242729"/>
          <w:shd w:val="clear" w:color="auto" w:fill="FEFEFE"/>
          <w:lang w:val="en-GB"/>
        </w:rPr>
      </w:pPr>
      <w:r w:rsidRPr="008A27DB">
        <w:rPr>
          <w:rFonts w:ascii="Times" w:hAnsi="Times"/>
        </w:rPr>
        <w:t xml:space="preserve">The </w:t>
      </w:r>
      <w:r w:rsidRPr="008A27DB">
        <w:rPr>
          <w:rFonts w:ascii="Times" w:hAnsi="Times"/>
          <w:lang w:val="en-GB"/>
        </w:rPr>
        <w:t xml:space="preserve">coordinate of the </w:t>
      </w:r>
      <w:r w:rsidRPr="008A27DB">
        <w:rPr>
          <w:rFonts w:ascii="Times" w:hAnsi="Times"/>
          <w:color w:val="242729"/>
          <w:shd w:val="clear" w:color="auto" w:fill="FEFEFE"/>
        </w:rPr>
        <w:t>centroid can be expressed as</w:t>
      </w:r>
      <w:r w:rsidRPr="008A27DB">
        <w:rPr>
          <w:rFonts w:ascii="Times" w:hAnsi="Times"/>
          <w:color w:val="242729"/>
          <w:shd w:val="clear" w:color="auto" w:fill="FEFEFE"/>
          <w:lang w:val="en-GB"/>
        </w:rPr>
        <w:t>:</w:t>
      </w:r>
    </w:p>
    <w:p w14:paraId="50CE29D8" w14:textId="77777777" w:rsidR="00CA48E3" w:rsidRPr="008A27DB" w:rsidRDefault="00D722E0" w:rsidP="008A27DB">
      <w:pPr>
        <w:rPr>
          <w:rFonts w:ascii="Georgia" w:hAnsi="Georgia"/>
          <w:color w:val="242729"/>
          <w:shd w:val="clear" w:color="auto" w:fill="FEFEFE"/>
          <w:lang w:val="en-GB"/>
        </w:rPr>
      </w:pPr>
      <m:oMath>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ϕ</m:t>
            </m:r>
          </m:e>
        </m:acc>
      </m:oMath>
      <w:r w:rsidR="00CA48E3" w:rsidRPr="008A27DB">
        <w:rPr>
          <w:rFonts w:ascii="Georgia" w:hAnsi="Georgia"/>
          <w:color w:val="242729"/>
          <w:shd w:val="clear" w:color="auto" w:fill="FEFEFE"/>
          <w:lang w:val="en-GB"/>
        </w:rPr>
        <w:t xml:space="preserve"> = </w:t>
      </w:r>
      <m:oMath>
        <m:r>
          <w:rPr>
            <w:rFonts w:ascii="Cambria Math" w:hAnsi="Cambria Math"/>
            <w:color w:val="242729"/>
            <w:shd w:val="clear" w:color="auto" w:fill="FEFEFE"/>
            <w:lang w:val="en-GB"/>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z</m:t>
            </m:r>
          </m:e>
        </m:acc>
        <m:r>
          <w:rPr>
            <w:rFonts w:ascii="Cambria Math" w:hAnsi="Cambria Math"/>
            <w:color w:val="242729"/>
            <w:shd w:val="clear" w:color="auto" w:fill="FEFEFE"/>
            <w:lang w:val="en-GB"/>
          </w:rPr>
          <m:t xml:space="preserve">,  </m:t>
        </m:r>
        <m:rad>
          <m:radPr>
            <m:degHide m:val="1"/>
            <m:ctrlPr>
              <w:rPr>
                <w:rFonts w:ascii="Cambria Math" w:hAnsi="Cambria Math"/>
                <w:i/>
                <w:color w:val="242729"/>
                <w:shd w:val="clear" w:color="auto" w:fill="FEFEFE"/>
                <w:lang w:val="en-GB"/>
              </w:rPr>
            </m:ctrlPr>
          </m:radPr>
          <m:deg/>
          <m:e>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x</m:t>
                    </m:r>
                  </m:e>
                </m:acc>
              </m:e>
              <m:sup>
                <m:r>
                  <w:rPr>
                    <w:rFonts w:ascii="Cambria Math" w:hAnsi="Cambria Math"/>
                    <w:color w:val="242729"/>
                    <w:shd w:val="clear" w:color="auto" w:fill="FEFEFE"/>
                    <w:lang w:val="en-GB"/>
                  </w:rPr>
                  <m:t>2</m:t>
                </m:r>
              </m:sup>
            </m:sSup>
            <m:r>
              <w:rPr>
                <w:rFonts w:ascii="Cambria Math" w:hAnsi="Cambria Math"/>
                <w:color w:val="242729"/>
                <w:shd w:val="clear" w:color="auto" w:fill="FEFEFE"/>
                <w:lang w:val="en-GB"/>
              </w:rPr>
              <m:t>+</m:t>
            </m:r>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y</m:t>
                    </m:r>
                  </m:e>
                </m:acc>
              </m:e>
              <m:sup>
                <m:r>
                  <w:rPr>
                    <w:rFonts w:ascii="Cambria Math" w:hAnsi="Cambria Math"/>
                    <w:color w:val="242729"/>
                    <w:shd w:val="clear" w:color="auto" w:fill="FEFEFE"/>
                    <w:lang w:val="en-GB"/>
                  </w:rPr>
                  <m:t>2</m:t>
                </m:r>
              </m:sup>
            </m:sSup>
          </m:e>
        </m:rad>
        <m:r>
          <w:rPr>
            <w:rFonts w:ascii="Cambria Math" w:hAnsi="Cambria Math"/>
            <w:color w:val="242729"/>
            <w:shd w:val="clear" w:color="auto" w:fill="FEFEFE"/>
            <w:lang w:val="en-GB"/>
          </w:rPr>
          <m:t>)</m:t>
        </m:r>
      </m:oMath>
      <w:r w:rsidR="00CA48E3" w:rsidRPr="008A27DB">
        <w:rPr>
          <w:rFonts w:ascii="Georgia" w:hAnsi="Georgia"/>
          <w:color w:val="242729"/>
          <w:shd w:val="clear" w:color="auto" w:fill="FEFEFE"/>
          <w:lang w:val="en-GB"/>
        </w:rPr>
        <w:t>,</w:t>
      </w:r>
    </w:p>
    <w:p w14:paraId="10282195" w14:textId="4BC2E650" w:rsidR="00CA48E3" w:rsidRDefault="00D722E0" w:rsidP="008A27DB">
      <w:pPr>
        <w:rPr>
          <w:rFonts w:ascii="Georgia" w:hAnsi="Georgia"/>
          <w:color w:val="242729"/>
          <w:shd w:val="clear" w:color="auto" w:fill="FEFEFE"/>
          <w:lang w:val="en-GB"/>
        </w:rPr>
      </w:pPr>
      <m:oMath>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λ</m:t>
            </m:r>
          </m:e>
        </m:acc>
      </m:oMath>
      <w:r w:rsidR="00CA48E3" w:rsidRPr="008A27DB">
        <w:rPr>
          <w:rFonts w:ascii="Georgia" w:hAnsi="Georgia"/>
          <w:color w:val="242729"/>
          <w:shd w:val="clear" w:color="auto" w:fill="FEFEFE"/>
          <w:lang w:val="en-GB"/>
        </w:rPr>
        <w:t xml:space="preserve"> = </w:t>
      </w:r>
      <m:oMath>
        <m:r>
          <w:rPr>
            <w:rFonts w:ascii="Cambria Math" w:hAnsi="Cambria Math"/>
            <w:color w:val="242729"/>
            <w:shd w:val="clear" w:color="auto" w:fill="FEFEFE"/>
            <w:lang w:val="en-GB"/>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x</m:t>
            </m:r>
          </m:e>
        </m:acc>
        <m:r>
          <w:rPr>
            <w:rFonts w:ascii="Cambria Math" w:hAnsi="Cambria Math"/>
            <w:color w:val="242729"/>
            <w:shd w:val="clear" w:color="auto" w:fill="FEFEFE"/>
            <w:lang w:val="en-GB"/>
          </w:rPr>
          <m:t xml:space="preserve">,  </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y</m:t>
            </m:r>
          </m:e>
        </m:acc>
        <m:r>
          <w:rPr>
            <w:rFonts w:ascii="Cambria Math" w:hAnsi="Cambria Math"/>
            <w:color w:val="242729"/>
            <w:shd w:val="clear" w:color="auto" w:fill="FEFEFE"/>
            <w:lang w:val="en-GB"/>
          </w:rPr>
          <m:t>)</m:t>
        </m:r>
      </m:oMath>
    </w:p>
    <w:p w14:paraId="0F0A7A69" w14:textId="1F4EFC2E" w:rsidR="005D5D37" w:rsidRPr="008A27DB" w:rsidRDefault="00AD67B2" w:rsidP="008A27DB">
      <w:pPr>
        <w:pStyle w:val="2"/>
        <w:numPr>
          <w:ilvl w:val="1"/>
          <w:numId w:val="33"/>
        </w:numPr>
        <w:jc w:val="both"/>
        <w:rPr>
          <w:rFonts w:ascii="Georgia" w:hAnsi="Georgia"/>
          <w:color w:val="242729"/>
          <w:shd w:val="clear" w:color="auto" w:fill="FEFEFE"/>
        </w:rPr>
      </w:pPr>
      <w:r w:rsidRPr="008A27DB">
        <w:rPr>
          <w:rFonts w:ascii="Times" w:hAnsi="Times"/>
          <w:i w:val="0"/>
        </w:rPr>
        <w:t>Visuali</w:t>
      </w:r>
      <w:r w:rsidRPr="008A27DB">
        <w:rPr>
          <w:rFonts w:ascii="Times" w:hAnsi="Times"/>
          <w:i w:val="0"/>
          <w:lang w:eastAsia="zh-CN"/>
        </w:rPr>
        <w:t>s</w:t>
      </w:r>
      <w:r w:rsidRPr="008A27DB">
        <w:rPr>
          <w:rFonts w:ascii="Times" w:hAnsi="Times"/>
          <w:i w:val="0"/>
        </w:rPr>
        <w:t>ation with Matplotlib</w:t>
      </w:r>
    </w:p>
    <w:p w14:paraId="7E813966" w14:textId="77777777" w:rsidR="00B84EF1" w:rsidRDefault="00CA48E3" w:rsidP="008A27DB">
      <w:pPr>
        <w:jc w:val="both"/>
        <w:rPr>
          <w:rFonts w:ascii="Times" w:hAnsi="Times"/>
        </w:rPr>
      </w:pPr>
      <w:r w:rsidRPr="008A27DB">
        <w:rPr>
          <w:rFonts w:ascii="Times" w:hAnsi="Times"/>
          <w:lang w:val="en-GB" w:eastAsia="en-US"/>
        </w:rPr>
        <w:t>After the project gets the coordinates of central point and other features such as radius</w:t>
      </w:r>
      <w:r w:rsidRPr="008A27DB">
        <w:rPr>
          <w:rFonts w:ascii="Times" w:hAnsi="Times"/>
          <w:lang w:val="en-GB"/>
        </w:rPr>
        <w:t xml:space="preserve">, the project hopes to display the distribution of a specific content on the UK map to observe the distribution of the content. The visualisation tool selected by the project is </w:t>
      </w:r>
      <w:r w:rsidRPr="008A27DB">
        <w:rPr>
          <w:rFonts w:ascii="Times" w:hAnsi="Times"/>
          <w:lang w:val="en-GB" w:eastAsia="en-US"/>
        </w:rPr>
        <w:t xml:space="preserve">Matplotlib package of Python which is an open source portable Python plotting package used in scientific, engineering and financial fields [15]. It can implement complex data visualisation processes with simple </w:t>
      </w:r>
      <w:r w:rsidRPr="008A27DB">
        <w:rPr>
          <w:rFonts w:ascii="Times" w:hAnsi="Times"/>
          <w:lang w:val="en-GB"/>
        </w:rPr>
        <w:t>e</w:t>
      </w:r>
      <w:r w:rsidRPr="008A27DB">
        <w:rPr>
          <w:rFonts w:ascii="Times" w:hAnsi="Times"/>
          <w:lang w:val="en-GB" w:eastAsia="en-US"/>
        </w:rPr>
        <w:t>ncapsulate</w:t>
      </w:r>
      <w:r w:rsidRPr="008A27DB">
        <w:rPr>
          <w:rFonts w:ascii="Times" w:hAnsi="Times"/>
          <w:lang w:val="en-GB"/>
        </w:rPr>
        <w:t>d</w:t>
      </w:r>
      <w:r w:rsidRPr="008A27DB">
        <w:rPr>
          <w:rFonts w:ascii="Times" w:hAnsi="Times"/>
          <w:lang w:val="en-GB" w:eastAsia="en-US"/>
        </w:rPr>
        <w:t xml:space="preserve"> method</w:t>
      </w:r>
      <w:r w:rsidRPr="008A27DB">
        <w:rPr>
          <w:rFonts w:ascii="Times" w:hAnsi="Times"/>
          <w:lang w:val="en-GB"/>
        </w:rPr>
        <w:t xml:space="preserve">s. Because of the convenience of this tool, most data visualisation processes in the project are achieved by it. Specifically, in this project, </w:t>
      </w:r>
      <w:r w:rsidRPr="008A27DB">
        <w:rPr>
          <w:rFonts w:ascii="Times" w:hAnsi="Times"/>
          <w:lang w:val="en-GB" w:eastAsia="en-US"/>
        </w:rPr>
        <w:t xml:space="preserve">Matplotlib package mainly completes the </w:t>
      </w:r>
      <w:r w:rsidRPr="008A27DB">
        <w:rPr>
          <w:rFonts w:ascii="Times" w:hAnsi="Times"/>
          <w:lang w:val="en-GB"/>
        </w:rPr>
        <w:t>visualising</w:t>
      </w:r>
      <w:r w:rsidRPr="008A27DB">
        <w:rPr>
          <w:rFonts w:ascii="Times" w:hAnsi="Times"/>
          <w:lang w:val="en-GB" w:eastAsia="en-US"/>
        </w:rPr>
        <w:t xml:space="preserve"> of geographic information distribution and the line graphs. </w:t>
      </w:r>
      <w:r w:rsidRPr="008A27DB">
        <w:rPr>
          <w:rFonts w:ascii="Times" w:hAnsi="Times"/>
          <w:lang w:val="en-GB"/>
        </w:rPr>
        <w:t xml:space="preserve">In terms of the visualisation of </w:t>
      </w:r>
      <w:r w:rsidRPr="008A27DB">
        <w:rPr>
          <w:rFonts w:ascii="Times" w:hAnsi="Times"/>
          <w:lang w:val="en-GB" w:eastAsia="en-US"/>
        </w:rPr>
        <w:t xml:space="preserve">geographic information distribution, the project uses one of the Matplotlib toolkit named </w:t>
      </w:r>
      <w:proofErr w:type="spellStart"/>
      <w:r w:rsidRPr="008A27DB">
        <w:rPr>
          <w:rFonts w:ascii="Times" w:hAnsi="Times"/>
          <w:lang w:val="en-GB" w:eastAsia="en-US"/>
        </w:rPr>
        <w:t>Basemap</w:t>
      </w:r>
      <w:proofErr w:type="spellEnd"/>
      <w:r w:rsidRPr="008A27DB">
        <w:rPr>
          <w:rFonts w:ascii="Times" w:hAnsi="Times"/>
          <w:lang w:val="en-GB" w:eastAsia="en-US"/>
        </w:rPr>
        <w:t xml:space="preserve"> [16]. </w:t>
      </w:r>
      <w:proofErr w:type="spellStart"/>
      <w:r w:rsidRPr="008A27DB">
        <w:rPr>
          <w:rFonts w:ascii="Times" w:hAnsi="Times"/>
          <w:lang w:val="en-GB" w:eastAsia="en-US"/>
        </w:rPr>
        <w:t>Basemap</w:t>
      </w:r>
      <w:proofErr w:type="spellEnd"/>
      <w:r w:rsidRPr="008A27DB">
        <w:rPr>
          <w:rFonts w:ascii="Times" w:hAnsi="Times"/>
          <w:lang w:val="en-GB" w:eastAsia="en-US"/>
        </w:rPr>
        <w:t xml:space="preserve"> provides a possibility </w:t>
      </w:r>
      <w:r w:rsidRPr="008A27DB">
        <w:rPr>
          <w:rFonts w:ascii="Times" w:hAnsi="Times"/>
          <w:lang w:val="en-GB"/>
        </w:rPr>
        <w:t>that the project can draw</w:t>
      </w:r>
      <w:r w:rsidRPr="008A27DB">
        <w:rPr>
          <w:rFonts w:ascii="Times" w:hAnsi="Times"/>
          <w:lang w:val="en-GB" w:eastAsia="en-US"/>
        </w:rPr>
        <w:t xml:space="preserve"> Matplotlib </w:t>
      </w:r>
      <w:r w:rsidRPr="008A27DB">
        <w:rPr>
          <w:rFonts w:ascii="Times" w:hAnsi="Times"/>
          <w:lang w:val="en-GB"/>
        </w:rPr>
        <w:t xml:space="preserve">plot over the </w:t>
      </w:r>
      <w:r w:rsidR="00814EDC" w:rsidRPr="008A27DB">
        <w:rPr>
          <w:rFonts w:ascii="Times" w:hAnsi="Times"/>
          <w:lang w:val="en-GB"/>
        </w:rPr>
        <w:t>real-world</w:t>
      </w:r>
      <w:r w:rsidRPr="008A27DB">
        <w:rPr>
          <w:rFonts w:ascii="Times" w:hAnsi="Times"/>
          <w:lang w:val="en-GB"/>
        </w:rPr>
        <w:t xml:space="preserve"> map [17]. This indicates the </w:t>
      </w:r>
      <w:proofErr w:type="spellStart"/>
      <w:r w:rsidRPr="008A27DB">
        <w:rPr>
          <w:rFonts w:ascii="Times" w:hAnsi="Times"/>
          <w:lang w:val="en-GB"/>
        </w:rPr>
        <w:t>Basemap</w:t>
      </w:r>
      <w:proofErr w:type="spellEnd"/>
      <w:r w:rsidRPr="008A27DB">
        <w:rPr>
          <w:rFonts w:ascii="Times" w:hAnsi="Times"/>
          <w:lang w:val="en-GB"/>
        </w:rPr>
        <w:t xml:space="preserve"> replaces the bottom canvas of the Matplotlib, so it can implement the goal of plotting other graphics such as radius and circumference curve on the map.</w:t>
      </w:r>
      <w:r w:rsidR="000471B1">
        <w:rPr>
          <w:rFonts w:ascii="Times" w:hAnsi="Times"/>
          <w:lang w:val="en-GB"/>
        </w:rPr>
        <w:t xml:space="preserve"> </w:t>
      </w:r>
      <w:r w:rsidR="000471B1">
        <w:rPr>
          <w:rFonts w:ascii="Times" w:hAnsi="Times" w:hint="eastAsia"/>
          <w:lang w:val="en-GB"/>
        </w:rPr>
        <w:t>The</w:t>
      </w:r>
      <w:r w:rsidR="000471B1">
        <w:rPr>
          <w:rFonts w:ascii="Times" w:hAnsi="Times"/>
          <w:lang w:val="en-GB"/>
        </w:rPr>
        <w:t xml:space="preserve"> following </w:t>
      </w:r>
      <w:r w:rsidR="003C5F0A">
        <w:rPr>
          <w:rFonts w:ascii="Times" w:hAnsi="Times"/>
          <w:lang w:val="en-GB"/>
        </w:rPr>
        <w:t>figure (Fig. 3)</w:t>
      </w:r>
      <w:r w:rsidR="000471B1">
        <w:rPr>
          <w:rFonts w:ascii="Times" w:hAnsi="Times"/>
          <w:lang w:val="en-GB"/>
        </w:rPr>
        <w:t xml:space="preserve"> is an example of using </w:t>
      </w:r>
      <w:proofErr w:type="spellStart"/>
      <w:r w:rsidR="000471B1">
        <w:rPr>
          <w:rFonts w:ascii="Times" w:hAnsi="Times"/>
          <w:lang w:val="en-GB"/>
        </w:rPr>
        <w:t>Basemap</w:t>
      </w:r>
      <w:proofErr w:type="spellEnd"/>
      <w:r w:rsidR="000471B1">
        <w:rPr>
          <w:rFonts w:ascii="Times" w:hAnsi="Times"/>
          <w:lang w:val="en-GB"/>
        </w:rPr>
        <w:t xml:space="preserve"> to </w:t>
      </w:r>
      <w:r w:rsidR="000471B1">
        <w:rPr>
          <w:rFonts w:ascii="Times" w:hAnsi="Times"/>
          <w:lang w:val="en-GB"/>
        </w:rPr>
        <w:t>visualise the distribution of ‘haggis’.</w:t>
      </w:r>
    </w:p>
    <w:p w14:paraId="0DA9CED1" w14:textId="2C066193" w:rsidR="00CA48E3" w:rsidRDefault="00B84EF1" w:rsidP="008A27DB">
      <w:pPr>
        <w:jc w:val="center"/>
      </w:pPr>
      <w:r>
        <w:rPr>
          <w:rFonts w:ascii="Times" w:hAnsi="Times" w:cs="Helvetica Neue" w:hint="eastAsia"/>
          <w:b/>
          <w:bCs/>
          <w:noProof/>
          <w:color w:val="000000"/>
        </w:rPr>
        <w:drawing>
          <wp:inline distT="0" distB="0" distL="0" distR="0" wp14:anchorId="68E07A2B" wp14:editId="06BBBF42">
            <wp:extent cx="2245995" cy="2499353"/>
            <wp:effectExtent l="0" t="0" r="190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gg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0535" cy="2515533"/>
                    </a:xfrm>
                    <a:prstGeom prst="rect">
                      <a:avLst/>
                    </a:prstGeom>
                  </pic:spPr>
                </pic:pic>
              </a:graphicData>
            </a:graphic>
          </wp:inline>
        </w:drawing>
      </w:r>
    </w:p>
    <w:p w14:paraId="0BDA19E6" w14:textId="0B6A1980" w:rsidR="00B84EF1" w:rsidRPr="008A27DB" w:rsidRDefault="00B84EF1" w:rsidP="008A27DB">
      <w:pPr>
        <w:jc w:val="center"/>
        <w:rPr>
          <w:rFonts w:ascii="Times" w:hAnsi="Times" w:cs="Helvetica Neue"/>
          <w:bCs/>
          <w:i/>
          <w:color w:val="000000"/>
        </w:rPr>
      </w:pPr>
      <w:r>
        <w:rPr>
          <w:rFonts w:ascii="Times" w:hAnsi="Times" w:cs="Helvetica Neue"/>
          <w:b/>
          <w:bCs/>
          <w:color w:val="000000"/>
        </w:rPr>
        <w:t xml:space="preserve">Figure 3: </w:t>
      </w:r>
      <w:r>
        <w:rPr>
          <w:rFonts w:ascii="Times" w:hAnsi="Times" w:cs="Helvetica Neue" w:hint="eastAsia"/>
          <w:b/>
          <w:bCs/>
          <w:color w:val="000000"/>
        </w:rPr>
        <w:t>Haggis</w:t>
      </w:r>
      <w:r>
        <w:rPr>
          <w:rFonts w:ascii="Times" w:hAnsi="Times" w:cs="Helvetica Neue"/>
          <w:b/>
          <w:bCs/>
          <w:color w:val="000000"/>
          <w:lang w:val="en-GB"/>
        </w:rPr>
        <w:t xml:space="preserve"> distribution range </w:t>
      </w:r>
    </w:p>
    <w:p w14:paraId="15FAF8A4" w14:textId="1136F5DB" w:rsidR="00523123" w:rsidRPr="008A27DB" w:rsidRDefault="009625A8" w:rsidP="008A27DB">
      <w:pPr>
        <w:pStyle w:val="2"/>
        <w:numPr>
          <w:ilvl w:val="1"/>
          <w:numId w:val="9"/>
        </w:numPr>
        <w:jc w:val="both"/>
        <w:rPr>
          <w:rFonts w:ascii="Times" w:hAnsi="Times"/>
        </w:rPr>
      </w:pPr>
      <w:r w:rsidRPr="001C7C37">
        <w:rPr>
          <w:rFonts w:ascii="Times" w:hAnsi="Times"/>
          <w:i w:val="0"/>
          <w:lang w:eastAsia="zh-CN"/>
        </w:rPr>
        <w:lastRenderedPageBreak/>
        <w:t>HTML data analysis with machine learning methods:</w:t>
      </w:r>
    </w:p>
    <w:p w14:paraId="582165DF" w14:textId="19411CE0" w:rsidR="00523123" w:rsidRDefault="009714E2">
      <w:pPr>
        <w:jc w:val="both"/>
        <w:rPr>
          <w:rFonts w:ascii="Times" w:hAnsi="Times"/>
          <w:lang w:val="en-GB"/>
        </w:rPr>
      </w:pPr>
      <w:r>
        <w:rPr>
          <w:rFonts w:ascii="Times" w:hAnsi="Times"/>
          <w:lang w:val="en-GB"/>
        </w:rPr>
        <w:t>T</w:t>
      </w:r>
      <w:r w:rsidR="00523123" w:rsidRPr="008B7770">
        <w:rPr>
          <w:rFonts w:ascii="Times" w:hAnsi="Times"/>
          <w:lang w:val="en-GB"/>
        </w:rPr>
        <w:t xml:space="preserve">his project is an exploratory project, </w:t>
      </w:r>
      <w:r>
        <w:rPr>
          <w:rFonts w:ascii="Times" w:hAnsi="Times"/>
          <w:lang w:val="en-GB"/>
        </w:rPr>
        <w:t xml:space="preserve">therefore, </w:t>
      </w:r>
      <w:r w:rsidR="00523123">
        <w:rPr>
          <w:rFonts w:ascii="Times" w:hAnsi="Times"/>
          <w:lang w:val="en-GB"/>
        </w:rPr>
        <w:t>a</w:t>
      </w:r>
      <w:r w:rsidR="00523123" w:rsidRPr="008B7770">
        <w:rPr>
          <w:rFonts w:ascii="Times" w:hAnsi="Times"/>
          <w:lang w:val="en-GB"/>
        </w:rPr>
        <w:t>t the beginning of the project, there is no clear definit</w:t>
      </w:r>
      <w:r w:rsidR="00523123">
        <w:rPr>
          <w:rFonts w:ascii="Times" w:hAnsi="Times"/>
          <w:lang w:val="en-GB"/>
        </w:rPr>
        <w:t>ion of regional features</w:t>
      </w:r>
      <w:r w:rsidR="00523123" w:rsidRPr="008B7770">
        <w:rPr>
          <w:rFonts w:ascii="Times" w:hAnsi="Times"/>
          <w:lang w:val="en-GB"/>
        </w:rPr>
        <w:t>.</w:t>
      </w:r>
      <w:r w:rsidR="00523123">
        <w:rPr>
          <w:rFonts w:ascii="Times" w:hAnsi="Times"/>
          <w:lang w:val="en-GB"/>
        </w:rPr>
        <w:t xml:space="preserve"> As a result, </w:t>
      </w:r>
      <w:r w:rsidR="00523123">
        <w:rPr>
          <w:rFonts w:ascii="Times" w:hAnsi="Times" w:hint="eastAsia"/>
          <w:lang w:val="en-GB"/>
        </w:rPr>
        <w:t>t</w:t>
      </w:r>
      <w:r w:rsidR="00523123" w:rsidRPr="00383987">
        <w:rPr>
          <w:rFonts w:ascii="Times" w:hAnsi="Times"/>
          <w:lang w:val="en-GB"/>
        </w:rPr>
        <w:t xml:space="preserve">he discovery of </w:t>
      </w:r>
      <w:r w:rsidR="00523123">
        <w:rPr>
          <w:rFonts w:ascii="Times" w:hAnsi="Times" w:hint="eastAsia"/>
          <w:lang w:val="en-GB"/>
        </w:rPr>
        <w:t>features</w:t>
      </w:r>
      <w:r w:rsidR="00523123" w:rsidRPr="00383987">
        <w:rPr>
          <w:rFonts w:ascii="Times" w:hAnsi="Times"/>
          <w:lang w:val="en-GB"/>
        </w:rPr>
        <w:t xml:space="preserve"> and obtaining regional results are the process of data mining</w:t>
      </w:r>
      <w:r w:rsidR="00523123">
        <w:rPr>
          <w:rFonts w:ascii="Times" w:hAnsi="Times"/>
          <w:lang w:val="en-GB"/>
        </w:rPr>
        <w:t xml:space="preserve">. </w:t>
      </w:r>
      <w:r w:rsidR="00523123" w:rsidRPr="00383987">
        <w:rPr>
          <w:rFonts w:ascii="Times" w:hAnsi="Times"/>
          <w:lang w:val="en-GB"/>
        </w:rPr>
        <w:t>Data mining is a process to extract patterns which represent useful information from massive dataset</w:t>
      </w:r>
      <w:r w:rsidR="00523123">
        <w:rPr>
          <w:rFonts w:ascii="Times" w:hAnsi="Times"/>
          <w:lang w:val="en-GB"/>
        </w:rPr>
        <w:t xml:space="preserve"> [18].</w:t>
      </w:r>
      <w:r w:rsidR="00523123">
        <w:rPr>
          <w:rFonts w:ascii="Times" w:hAnsi="Times" w:hint="eastAsia"/>
          <w:lang w:val="en-GB"/>
        </w:rPr>
        <w:t xml:space="preserve"> I</w:t>
      </w:r>
      <w:r w:rsidR="00523123" w:rsidRPr="004E328F">
        <w:rPr>
          <w:rFonts w:ascii="Times" w:hAnsi="Times"/>
          <w:lang w:val="en-GB"/>
        </w:rPr>
        <w:t>n the early stage of the project</w:t>
      </w:r>
      <w:r w:rsidR="00523123">
        <w:rPr>
          <w:rFonts w:ascii="Times" w:hAnsi="Times"/>
          <w:lang w:val="en-GB"/>
        </w:rPr>
        <w:t xml:space="preserve">, </w:t>
      </w:r>
      <w:r w:rsidR="0008395F" w:rsidRPr="0008395F">
        <w:rPr>
          <w:rFonts w:ascii="Times" w:hAnsi="Times"/>
          <w:lang w:val="en-GB"/>
        </w:rPr>
        <w:t>the discovery features went through two phases</w:t>
      </w:r>
      <w:r w:rsidR="0008395F">
        <w:rPr>
          <w:rFonts w:ascii="Times" w:hAnsi="Times"/>
          <w:lang w:val="en-GB"/>
        </w:rPr>
        <w:t xml:space="preserve">. </w:t>
      </w:r>
      <w:r w:rsidR="0008395F" w:rsidRPr="0008395F">
        <w:rPr>
          <w:rFonts w:ascii="Times" w:hAnsi="Times"/>
          <w:lang w:val="en-GB"/>
        </w:rPr>
        <w:t xml:space="preserve">The first is to find some content </w:t>
      </w:r>
      <w:r w:rsidR="00EA7594" w:rsidRPr="00EA7594">
        <w:rPr>
          <w:rFonts w:ascii="Times" w:hAnsi="Times"/>
          <w:lang w:val="en-GB"/>
        </w:rPr>
        <w:t>widely distributed on the map</w:t>
      </w:r>
      <w:r w:rsidR="00762A3B">
        <w:rPr>
          <w:rFonts w:ascii="Times" w:hAnsi="Times"/>
          <w:lang w:val="en-GB"/>
        </w:rPr>
        <w:t xml:space="preserve"> and some </w:t>
      </w:r>
      <w:r w:rsidR="00EA7594" w:rsidRPr="00EA7594">
        <w:rPr>
          <w:rFonts w:ascii="Times" w:hAnsi="Times"/>
          <w:lang w:val="en-GB"/>
        </w:rPr>
        <w:t>regionally distributed content</w:t>
      </w:r>
      <w:r w:rsidR="0008395F" w:rsidRPr="0008395F">
        <w:rPr>
          <w:rFonts w:ascii="Times" w:hAnsi="Times"/>
          <w:lang w:val="en-GB"/>
        </w:rPr>
        <w:t xml:space="preserve"> </w:t>
      </w:r>
      <w:r w:rsidR="007A2CEC">
        <w:rPr>
          <w:rFonts w:ascii="Times" w:hAnsi="Times" w:hint="eastAsia"/>
          <w:lang w:val="en-GB"/>
        </w:rPr>
        <w:t>based</w:t>
      </w:r>
      <w:r w:rsidR="007A2CEC">
        <w:rPr>
          <w:rFonts w:ascii="Times" w:hAnsi="Times"/>
          <w:lang w:val="en-GB"/>
        </w:rPr>
        <w:t xml:space="preserve"> </w:t>
      </w:r>
      <w:r w:rsidR="007A2CEC">
        <w:rPr>
          <w:rFonts w:ascii="Times" w:hAnsi="Times" w:hint="eastAsia"/>
          <w:lang w:val="en-GB"/>
        </w:rPr>
        <w:t>on</w:t>
      </w:r>
      <w:r w:rsidR="0008395F" w:rsidRPr="0008395F">
        <w:rPr>
          <w:rFonts w:ascii="Times" w:hAnsi="Times"/>
          <w:lang w:val="en-GB"/>
        </w:rPr>
        <w:t xml:space="preserve"> the results of the geographical distribution of content</w:t>
      </w:r>
      <w:r w:rsidR="007A2CEC">
        <w:rPr>
          <w:rFonts w:ascii="Times" w:hAnsi="Times"/>
          <w:lang w:val="en-GB"/>
        </w:rPr>
        <w:t xml:space="preserve"> such as Fig. 3</w:t>
      </w:r>
      <w:r w:rsidR="0008395F" w:rsidRPr="0008395F">
        <w:rPr>
          <w:rFonts w:ascii="Times" w:hAnsi="Times"/>
          <w:lang w:val="en-GB"/>
        </w:rPr>
        <w:t>.</w:t>
      </w:r>
      <w:r w:rsidR="00762A3B">
        <w:rPr>
          <w:rFonts w:ascii="Times" w:hAnsi="Times"/>
          <w:lang w:val="en-GB"/>
        </w:rPr>
        <w:t xml:space="preserve"> T</w:t>
      </w:r>
      <w:r w:rsidR="00762A3B">
        <w:rPr>
          <w:rFonts w:ascii="Times" w:hAnsi="Times"/>
          <w:lang w:val="en-GB"/>
        </w:rPr>
        <w:t xml:space="preserve">he second phase is to </w:t>
      </w:r>
      <w:r w:rsidR="00762A3B">
        <w:rPr>
          <w:rFonts w:ascii="Times" w:hAnsi="Times"/>
          <w:lang w:val="en-GB"/>
        </w:rPr>
        <w:t>find the commonalit</w:t>
      </w:r>
      <w:r w:rsidR="00762A3B">
        <w:rPr>
          <w:rFonts w:ascii="Times" w:hAnsi="Times"/>
          <w:lang w:val="en-GB"/>
        </w:rPr>
        <w:t>ies</w:t>
      </w:r>
      <w:r w:rsidR="00762A3B" w:rsidRPr="00762A3B">
        <w:rPr>
          <w:rFonts w:ascii="Times" w:hAnsi="Times"/>
          <w:lang w:val="en-GB"/>
        </w:rPr>
        <w:t xml:space="preserve"> of these </w:t>
      </w:r>
      <w:r w:rsidR="00762A3B">
        <w:rPr>
          <w:rFonts w:ascii="Times" w:hAnsi="Times"/>
          <w:lang w:val="en-GB"/>
        </w:rPr>
        <w:t xml:space="preserve">widely distributed content and </w:t>
      </w:r>
      <w:r w:rsidR="00762A3B" w:rsidRPr="00762A3B">
        <w:rPr>
          <w:rFonts w:ascii="Times" w:hAnsi="Times"/>
          <w:lang w:val="en-GB"/>
        </w:rPr>
        <w:t xml:space="preserve">regional </w:t>
      </w:r>
      <w:r w:rsidR="00762A3B">
        <w:rPr>
          <w:rFonts w:ascii="Times" w:hAnsi="Times" w:hint="eastAsia"/>
          <w:lang w:val="en-GB"/>
        </w:rPr>
        <w:t>content</w:t>
      </w:r>
      <w:r w:rsidR="00854A42">
        <w:rPr>
          <w:rFonts w:ascii="Times" w:hAnsi="Times"/>
          <w:lang w:val="en-GB"/>
        </w:rPr>
        <w:t>, and the commonalities</w:t>
      </w:r>
      <w:r w:rsidR="00854A42" w:rsidRPr="00854A42">
        <w:rPr>
          <w:rFonts w:ascii="Times" w:hAnsi="Times"/>
          <w:lang w:val="en-GB"/>
        </w:rPr>
        <w:t xml:space="preserve"> can be regarded as the </w:t>
      </w:r>
      <w:r w:rsidR="00854A42">
        <w:rPr>
          <w:rFonts w:ascii="Times" w:hAnsi="Times"/>
          <w:lang w:val="en-GB"/>
        </w:rPr>
        <w:t>features</w:t>
      </w:r>
      <w:r w:rsidR="00854A42" w:rsidRPr="00854A42">
        <w:rPr>
          <w:rFonts w:ascii="Times" w:hAnsi="Times"/>
          <w:lang w:val="en-GB"/>
        </w:rPr>
        <w:t xml:space="preserve"> </w:t>
      </w:r>
      <w:r w:rsidR="009558D5">
        <w:rPr>
          <w:rFonts w:ascii="Times" w:hAnsi="Times"/>
          <w:lang w:val="en-GB"/>
        </w:rPr>
        <w:t xml:space="preserve">(national or regional) </w:t>
      </w:r>
      <w:r w:rsidR="00854A42" w:rsidRPr="00854A42">
        <w:rPr>
          <w:rFonts w:ascii="Times" w:hAnsi="Times"/>
          <w:lang w:val="en-GB"/>
        </w:rPr>
        <w:t>of the content</w:t>
      </w:r>
      <w:r w:rsidR="00854A42">
        <w:rPr>
          <w:rFonts w:ascii="Times" w:hAnsi="Times"/>
          <w:lang w:val="en-GB"/>
        </w:rPr>
        <w:t>.</w:t>
      </w:r>
      <w:r w:rsidR="00762A3B">
        <w:rPr>
          <w:rFonts w:ascii="Times" w:hAnsi="Times"/>
          <w:lang w:val="en-GB"/>
        </w:rPr>
        <w:t xml:space="preserve"> </w:t>
      </w:r>
      <w:r w:rsidR="009558D5">
        <w:rPr>
          <w:rFonts w:ascii="Times" w:hAnsi="Times"/>
          <w:lang w:val="en-GB"/>
        </w:rPr>
        <w:t xml:space="preserve">For example, </w:t>
      </w:r>
      <w:r w:rsidR="009558D5">
        <w:rPr>
          <w:rFonts w:ascii="Times" w:hAnsi="Times" w:hint="eastAsia"/>
          <w:lang w:val="en-GB"/>
        </w:rPr>
        <w:t>i</w:t>
      </w:r>
      <w:r w:rsidR="009558D5" w:rsidRPr="009558D5">
        <w:rPr>
          <w:rFonts w:ascii="Times" w:hAnsi="Times"/>
          <w:lang w:val="en-GB"/>
        </w:rPr>
        <w:t>n the range of 200,000 meters from the cent</w:t>
      </w:r>
      <w:r w:rsidR="009558D5">
        <w:rPr>
          <w:rFonts w:ascii="Times" w:hAnsi="Times"/>
          <w:lang w:val="en-GB"/>
        </w:rPr>
        <w:t>ral</w:t>
      </w:r>
      <w:r w:rsidR="009558D5" w:rsidRPr="009558D5">
        <w:rPr>
          <w:rFonts w:ascii="Times" w:hAnsi="Times"/>
          <w:lang w:val="en-GB"/>
        </w:rPr>
        <w:t xml:space="preserve"> point, the number of shops </w:t>
      </w:r>
      <w:r w:rsidR="009558D5">
        <w:rPr>
          <w:rFonts w:ascii="Times" w:hAnsi="Times" w:hint="eastAsia"/>
          <w:lang w:val="en-GB"/>
        </w:rPr>
        <w:t>which</w:t>
      </w:r>
      <w:r w:rsidR="009558D5">
        <w:rPr>
          <w:rFonts w:ascii="Times" w:hAnsi="Times"/>
          <w:lang w:val="en-GB"/>
        </w:rPr>
        <w:t xml:space="preserve"> have the same</w:t>
      </w:r>
      <w:r w:rsidR="009558D5" w:rsidRPr="009558D5">
        <w:rPr>
          <w:rFonts w:ascii="Times" w:hAnsi="Times"/>
          <w:lang w:val="en-GB"/>
        </w:rPr>
        <w:t xml:space="preserve"> regional </w:t>
      </w:r>
      <w:r w:rsidR="009558D5">
        <w:rPr>
          <w:rFonts w:ascii="Times" w:hAnsi="Times"/>
          <w:lang w:val="en-GB"/>
        </w:rPr>
        <w:t>content</w:t>
      </w:r>
      <w:r w:rsidR="009558D5" w:rsidRPr="009558D5">
        <w:rPr>
          <w:rFonts w:ascii="Times" w:hAnsi="Times"/>
          <w:lang w:val="en-GB"/>
        </w:rPr>
        <w:t xml:space="preserve"> will be more than 70%</w:t>
      </w:r>
      <w:r w:rsidR="009558D5">
        <w:rPr>
          <w:rFonts w:ascii="Times" w:hAnsi="Times"/>
          <w:lang w:val="en-GB"/>
        </w:rPr>
        <w:t xml:space="preserve"> of total shops number which </w:t>
      </w:r>
      <w:r w:rsidR="009558D5">
        <w:rPr>
          <w:rFonts w:ascii="Times" w:hAnsi="Times"/>
          <w:lang w:val="en-GB"/>
        </w:rPr>
        <w:t>contain</w:t>
      </w:r>
      <w:r w:rsidR="009558D5">
        <w:rPr>
          <w:rFonts w:ascii="Times" w:hAnsi="Times"/>
          <w:lang w:val="en-GB"/>
        </w:rPr>
        <w:t xml:space="preserve"> </w:t>
      </w:r>
      <w:r w:rsidR="009558D5">
        <w:rPr>
          <w:rFonts w:ascii="Times" w:hAnsi="Times"/>
          <w:lang w:val="en-GB"/>
        </w:rPr>
        <w:t>that con</w:t>
      </w:r>
      <w:r w:rsidR="00CC0C64">
        <w:rPr>
          <w:rFonts w:ascii="Times" w:hAnsi="Times"/>
          <w:lang w:val="en-GB"/>
        </w:rPr>
        <w:t>t</w:t>
      </w:r>
      <w:r w:rsidR="009558D5">
        <w:rPr>
          <w:rFonts w:ascii="Times" w:hAnsi="Times"/>
          <w:lang w:val="en-GB"/>
        </w:rPr>
        <w:t>ent</w:t>
      </w:r>
      <w:r w:rsidR="009558D5" w:rsidRPr="009558D5">
        <w:rPr>
          <w:rFonts w:ascii="Times" w:hAnsi="Times"/>
          <w:lang w:val="en-GB"/>
        </w:rPr>
        <w:t>.</w:t>
      </w:r>
      <w:r w:rsidR="009558D5">
        <w:rPr>
          <w:rFonts w:ascii="Times" w:hAnsi="Times"/>
          <w:lang w:val="en-GB"/>
        </w:rPr>
        <w:t xml:space="preserve"> However, in terms of most national content,</w:t>
      </w:r>
      <w:r w:rsidR="009558D5" w:rsidRPr="009558D5">
        <w:rPr>
          <w:rFonts w:ascii="Times" w:hAnsi="Times" w:hint="eastAsia"/>
          <w:lang w:val="en-GB"/>
        </w:rPr>
        <w:t xml:space="preserve"> </w:t>
      </w:r>
      <w:r w:rsidR="009558D5">
        <w:rPr>
          <w:rFonts w:ascii="Times" w:hAnsi="Times"/>
          <w:lang w:val="en-GB"/>
        </w:rPr>
        <w:t>this number will be lower than</w:t>
      </w:r>
      <w:r w:rsidR="009558D5">
        <w:rPr>
          <w:rFonts w:ascii="Times" w:hAnsi="Times"/>
          <w:lang w:val="en-GB"/>
        </w:rPr>
        <w:t xml:space="preserve"> 60%. As a consequence, </w:t>
      </w:r>
      <w:r w:rsidR="00CC0C64">
        <w:rPr>
          <w:rFonts w:ascii="Times" w:hAnsi="Times" w:hint="eastAsia"/>
          <w:lang w:val="en-GB"/>
        </w:rPr>
        <w:t>i</w:t>
      </w:r>
      <w:r w:rsidR="00CC0C64" w:rsidRPr="00CC0C64">
        <w:rPr>
          <w:rFonts w:ascii="Times" w:hAnsi="Times"/>
          <w:lang w:val="en-GB"/>
        </w:rPr>
        <w:t xml:space="preserve">n the range of 200,000 meters, the number of </w:t>
      </w:r>
      <w:r w:rsidR="00CC0C64">
        <w:rPr>
          <w:rFonts w:ascii="Times" w:hAnsi="Times" w:hint="eastAsia"/>
          <w:lang w:val="en-GB"/>
        </w:rPr>
        <w:t>shops</w:t>
      </w:r>
      <w:r w:rsidR="00CC0C64" w:rsidRPr="00CC0C64">
        <w:rPr>
          <w:rFonts w:ascii="Times" w:hAnsi="Times"/>
          <w:lang w:val="en-GB"/>
        </w:rPr>
        <w:t xml:space="preserve"> exceeding 70% of the total number can be regarded as </w:t>
      </w:r>
      <w:r w:rsidR="00CC0C64">
        <w:rPr>
          <w:rFonts w:ascii="Times" w:hAnsi="Times" w:hint="eastAsia"/>
          <w:lang w:val="en-GB"/>
        </w:rPr>
        <w:t>a</w:t>
      </w:r>
      <w:r w:rsidR="00CC0C64">
        <w:rPr>
          <w:rFonts w:ascii="Times" w:hAnsi="Times"/>
          <w:lang w:val="en-GB"/>
        </w:rPr>
        <w:t xml:space="preserve"> </w:t>
      </w:r>
      <w:r w:rsidR="00CC0C64">
        <w:rPr>
          <w:rFonts w:ascii="Times" w:hAnsi="Times" w:hint="eastAsia"/>
          <w:lang w:val="en-GB"/>
        </w:rPr>
        <w:t>feature</w:t>
      </w:r>
      <w:r w:rsidR="00CC0C64">
        <w:rPr>
          <w:rFonts w:ascii="Times" w:hAnsi="Times"/>
          <w:lang w:val="en-GB"/>
        </w:rPr>
        <w:t xml:space="preserve"> </w:t>
      </w:r>
      <w:r w:rsidR="00CC0C64" w:rsidRPr="00CC0C64">
        <w:rPr>
          <w:rFonts w:ascii="Times" w:hAnsi="Times"/>
          <w:lang w:val="en-GB"/>
        </w:rPr>
        <w:t>of regional content.</w:t>
      </w:r>
      <w:r w:rsidR="00CC0C64">
        <w:rPr>
          <w:rFonts w:ascii="Times" w:hAnsi="Times"/>
          <w:lang w:val="en-GB"/>
        </w:rPr>
        <w:t xml:space="preserve"> </w:t>
      </w:r>
      <w:r w:rsidR="00340B27" w:rsidRPr="00340B27">
        <w:rPr>
          <w:rFonts w:ascii="Times" w:hAnsi="Times"/>
          <w:lang w:val="en-GB"/>
        </w:rPr>
        <w:t>After the project uses the above method to get more features</w:t>
      </w:r>
      <w:r w:rsidR="00523123">
        <w:rPr>
          <w:rFonts w:ascii="Times" w:hAnsi="Times"/>
          <w:lang w:val="en-GB"/>
        </w:rPr>
        <w:t>, the project tries two machine learning methods to judge the regional content. One of them is the decision tree and other</w:t>
      </w:r>
      <w:r w:rsidR="00F40BCF">
        <w:rPr>
          <w:rFonts w:ascii="Times" w:hAnsi="Times"/>
          <w:lang w:val="en-GB"/>
        </w:rPr>
        <w:t xml:space="preserve"> is logistic</w:t>
      </w:r>
      <w:r w:rsidR="004C581E">
        <w:rPr>
          <w:rFonts w:ascii="Times" w:hAnsi="Times"/>
          <w:lang w:val="en-GB"/>
        </w:rPr>
        <w:t xml:space="preserve"> regression</w:t>
      </w:r>
      <w:r w:rsidR="004C581E">
        <w:rPr>
          <w:rFonts w:ascii="Times" w:hAnsi="Times"/>
          <w:lang w:val="en-GB"/>
        </w:rPr>
        <w:t xml:space="preserve"> </w:t>
      </w:r>
      <w:r w:rsidR="004C581E">
        <w:rPr>
          <w:rFonts w:ascii="Times" w:hAnsi="Times" w:hint="eastAsia"/>
          <w:lang w:val="en-GB"/>
        </w:rPr>
        <w:t>and</w:t>
      </w:r>
      <w:r w:rsidR="004C581E">
        <w:rPr>
          <w:rFonts w:ascii="Times" w:hAnsi="Times"/>
          <w:lang w:val="en-GB"/>
        </w:rPr>
        <w:t xml:space="preserve"> b</w:t>
      </w:r>
      <w:r w:rsidR="004A4CBF" w:rsidRPr="004A4CBF">
        <w:rPr>
          <w:rFonts w:ascii="Times" w:hAnsi="Times"/>
          <w:lang w:val="en-GB"/>
        </w:rPr>
        <w:t xml:space="preserve">oth </w:t>
      </w:r>
      <w:r w:rsidR="004C581E">
        <w:rPr>
          <w:rFonts w:ascii="Times" w:hAnsi="Times"/>
          <w:lang w:val="en-GB"/>
        </w:rPr>
        <w:t>of them</w:t>
      </w:r>
      <w:r w:rsidR="004A4CBF" w:rsidRPr="004A4CBF">
        <w:rPr>
          <w:rFonts w:ascii="Times" w:hAnsi="Times"/>
          <w:lang w:val="en-GB"/>
        </w:rPr>
        <w:t xml:space="preserve"> belong to the method of supervised learning</w:t>
      </w:r>
      <w:r w:rsidR="00EE4085">
        <w:rPr>
          <w:rFonts w:ascii="Times" w:hAnsi="Times"/>
          <w:lang w:val="en-GB"/>
        </w:rPr>
        <w:t>.</w:t>
      </w:r>
      <w:r w:rsidR="006F050C">
        <w:rPr>
          <w:rFonts w:ascii="Times" w:hAnsi="Times"/>
          <w:lang w:val="en-GB"/>
        </w:rPr>
        <w:t xml:space="preserve"> </w:t>
      </w:r>
      <w:r w:rsidR="006F050C" w:rsidRPr="006F050C">
        <w:rPr>
          <w:rFonts w:ascii="Times" w:hAnsi="Times"/>
          <w:lang w:val="en-GB"/>
        </w:rPr>
        <w:t>Supervised learning means that the training data has both features</w:t>
      </w:r>
      <w:r w:rsidR="006F050C">
        <w:rPr>
          <w:rFonts w:ascii="Times" w:hAnsi="Times"/>
          <w:lang w:val="en-GB"/>
        </w:rPr>
        <w:t xml:space="preserve"> </w:t>
      </w:r>
      <w:r w:rsidR="006F050C" w:rsidRPr="006F050C">
        <w:rPr>
          <w:rFonts w:ascii="Times" w:hAnsi="Times"/>
          <w:lang w:val="en-GB"/>
        </w:rPr>
        <w:t xml:space="preserve">and </w:t>
      </w:r>
      <w:r w:rsidR="006F050C">
        <w:rPr>
          <w:rFonts w:ascii="Times" w:hAnsi="Times" w:hint="eastAsia"/>
          <w:lang w:val="en-GB"/>
        </w:rPr>
        <w:t>labels</w:t>
      </w:r>
      <w:r w:rsidR="006F050C" w:rsidRPr="006F050C">
        <w:rPr>
          <w:rFonts w:ascii="Times" w:hAnsi="Times"/>
          <w:lang w:val="en-GB"/>
        </w:rPr>
        <w:t xml:space="preserve">. Through training, the machine can find the connection between the features and the </w:t>
      </w:r>
      <w:r w:rsidR="006F050C">
        <w:rPr>
          <w:rFonts w:ascii="Times" w:hAnsi="Times" w:hint="eastAsia"/>
          <w:lang w:val="en-GB"/>
        </w:rPr>
        <w:t>labels</w:t>
      </w:r>
      <w:r w:rsidR="006F050C" w:rsidRPr="006F050C">
        <w:rPr>
          <w:rFonts w:ascii="Times" w:hAnsi="Times"/>
          <w:lang w:val="en-GB"/>
        </w:rPr>
        <w:t xml:space="preserve"> by itself</w:t>
      </w:r>
      <w:r w:rsidR="006F050C">
        <w:rPr>
          <w:rFonts w:ascii="Times" w:hAnsi="Times"/>
          <w:lang w:val="en-GB"/>
        </w:rPr>
        <w:t xml:space="preserve"> </w:t>
      </w:r>
      <w:r w:rsidR="006F050C" w:rsidRPr="006F050C">
        <w:rPr>
          <w:rFonts w:ascii="Times" w:hAnsi="Times"/>
          <w:lang w:val="en-GB"/>
        </w:rPr>
        <w:t xml:space="preserve">and can judge the </w:t>
      </w:r>
      <w:r w:rsidR="006F050C">
        <w:rPr>
          <w:rFonts w:ascii="Times" w:hAnsi="Times" w:hint="eastAsia"/>
          <w:lang w:val="en-GB"/>
        </w:rPr>
        <w:t>labels</w:t>
      </w:r>
      <w:r w:rsidR="006F050C" w:rsidRPr="006F050C">
        <w:rPr>
          <w:rFonts w:ascii="Times" w:hAnsi="Times"/>
          <w:lang w:val="en-GB"/>
        </w:rPr>
        <w:t xml:space="preserve"> when facing data with only features without </w:t>
      </w:r>
      <w:r w:rsidR="006F050C">
        <w:rPr>
          <w:rFonts w:ascii="Times" w:hAnsi="Times" w:hint="eastAsia"/>
          <w:lang w:val="en-GB"/>
        </w:rPr>
        <w:t>labels</w:t>
      </w:r>
      <w:r w:rsidR="006F050C">
        <w:rPr>
          <w:rFonts w:ascii="Times" w:hAnsi="Times"/>
          <w:lang w:val="en-GB"/>
        </w:rPr>
        <w:t xml:space="preserve"> [</w:t>
      </w:r>
      <w:r w:rsidR="006F050C">
        <w:rPr>
          <w:rFonts w:ascii="Times" w:hAnsi="Times"/>
          <w:lang w:val="en-GB"/>
        </w:rPr>
        <w:t>33</w:t>
      </w:r>
      <w:r w:rsidR="006F050C">
        <w:rPr>
          <w:rFonts w:ascii="Times" w:hAnsi="Times"/>
          <w:lang w:val="en-GB"/>
        </w:rPr>
        <w:t>]</w:t>
      </w:r>
      <w:r w:rsidR="006F050C" w:rsidRPr="006F050C">
        <w:rPr>
          <w:rFonts w:ascii="Times" w:hAnsi="Times"/>
          <w:lang w:val="en-GB"/>
        </w:rPr>
        <w:t>.</w:t>
      </w:r>
      <w:r w:rsidR="00833F21">
        <w:rPr>
          <w:rFonts w:ascii="Times" w:hAnsi="Times"/>
          <w:lang w:val="en-GB"/>
        </w:rPr>
        <w:t xml:space="preserve"> In this project, </w:t>
      </w:r>
      <w:r w:rsidR="0025322F">
        <w:rPr>
          <w:rFonts w:ascii="Times" w:hAnsi="Times" w:hint="eastAsia"/>
          <w:lang w:val="en-GB"/>
        </w:rPr>
        <w:t>t</w:t>
      </w:r>
      <w:r w:rsidR="0025322F" w:rsidRPr="0025322F">
        <w:rPr>
          <w:rFonts w:ascii="Times" w:hAnsi="Times"/>
          <w:lang w:val="en-GB"/>
        </w:rPr>
        <w:t>he training data set includes widely distributed content and regional content that are judged in advance based on experience</w:t>
      </w:r>
      <w:r w:rsidR="0025322F">
        <w:rPr>
          <w:rFonts w:ascii="Times" w:hAnsi="Times"/>
          <w:lang w:val="en-GB"/>
        </w:rPr>
        <w:t>s</w:t>
      </w:r>
      <w:r w:rsidR="0025322F" w:rsidRPr="0025322F">
        <w:rPr>
          <w:rFonts w:ascii="Times" w:hAnsi="Times"/>
          <w:lang w:val="en-GB"/>
        </w:rPr>
        <w:t>, and</w:t>
      </w:r>
      <w:r w:rsidR="0025322F">
        <w:rPr>
          <w:rFonts w:ascii="Times" w:hAnsi="Times"/>
          <w:lang w:val="en-GB"/>
        </w:rPr>
        <w:t xml:space="preserve"> </w:t>
      </w:r>
      <w:r w:rsidR="00E13BB0">
        <w:rPr>
          <w:rFonts w:ascii="Times" w:hAnsi="Times" w:hint="eastAsia"/>
          <w:lang w:val="en-GB"/>
        </w:rPr>
        <w:t>they</w:t>
      </w:r>
      <w:r w:rsidR="00E13BB0">
        <w:rPr>
          <w:rFonts w:ascii="Times" w:hAnsi="Times"/>
          <w:lang w:val="en-GB"/>
        </w:rPr>
        <w:t xml:space="preserve"> are all marked on </w:t>
      </w:r>
      <w:r w:rsidR="00E13BB0">
        <w:rPr>
          <w:rFonts w:ascii="Times" w:hAnsi="Times"/>
          <w:lang w:val="en-GB"/>
        </w:rPr>
        <w:t>zero</w:t>
      </w:r>
      <w:r w:rsidR="00E13BB0">
        <w:rPr>
          <w:rFonts w:ascii="Times" w:hAnsi="Times"/>
          <w:lang w:val="en-GB"/>
        </w:rPr>
        <w:t xml:space="preserve"> (widely distributed) </w:t>
      </w:r>
      <w:r w:rsidR="00E13BB0">
        <w:rPr>
          <w:rFonts w:ascii="Times" w:hAnsi="Times"/>
          <w:lang w:val="en-GB"/>
        </w:rPr>
        <w:t>or</w:t>
      </w:r>
      <w:r w:rsidR="00E13BB0">
        <w:rPr>
          <w:rFonts w:ascii="Times" w:hAnsi="Times"/>
          <w:lang w:val="en-GB"/>
        </w:rPr>
        <w:t xml:space="preserve"> </w:t>
      </w:r>
      <w:r w:rsidR="00E13BB0">
        <w:rPr>
          <w:rFonts w:ascii="Times" w:hAnsi="Times"/>
          <w:lang w:val="en-GB"/>
        </w:rPr>
        <w:t>one</w:t>
      </w:r>
      <w:r w:rsidR="00E13BB0">
        <w:rPr>
          <w:rFonts w:ascii="Times" w:hAnsi="Times"/>
          <w:lang w:val="en-GB"/>
        </w:rPr>
        <w:t xml:space="preserve"> (regional).</w:t>
      </w:r>
    </w:p>
    <w:p w14:paraId="144E01FE" w14:textId="7DC4E8C9" w:rsidR="00523123" w:rsidRPr="003B538F" w:rsidRDefault="00523123" w:rsidP="008A27DB">
      <w:pPr>
        <w:pStyle w:val="2"/>
        <w:numPr>
          <w:ilvl w:val="0"/>
          <w:numId w:val="36"/>
        </w:numPr>
        <w:jc w:val="both"/>
        <w:rPr>
          <w:rFonts w:ascii="Times" w:hAnsi="Times"/>
          <w:i w:val="0"/>
          <w:lang w:eastAsia="zh-CN"/>
        </w:rPr>
      </w:pPr>
      <w:r>
        <w:rPr>
          <w:rFonts w:ascii="Times" w:hAnsi="Times"/>
          <w:i w:val="0"/>
        </w:rPr>
        <w:t>Decision T</w:t>
      </w:r>
      <w:r w:rsidRPr="003B538F">
        <w:rPr>
          <w:rFonts w:ascii="Times" w:hAnsi="Times"/>
          <w:i w:val="0"/>
        </w:rPr>
        <w:t>ree</w:t>
      </w:r>
    </w:p>
    <w:p w14:paraId="0FAF28EB" w14:textId="47F61D68" w:rsidR="00523123" w:rsidRDefault="00523123" w:rsidP="00523123">
      <w:pPr>
        <w:jc w:val="both"/>
        <w:rPr>
          <w:rFonts w:ascii="Times" w:hAnsi="Times"/>
          <w:lang w:val="en-GB"/>
        </w:rPr>
      </w:pPr>
      <w:r w:rsidRPr="000328A6">
        <w:rPr>
          <w:rFonts w:ascii="Times" w:hAnsi="Times"/>
          <w:lang w:val="en-GB"/>
        </w:rPr>
        <w:t>Decision tree is mainly used for classification and prediction of models [</w:t>
      </w:r>
      <w:r>
        <w:rPr>
          <w:rFonts w:ascii="Times" w:hAnsi="Times"/>
          <w:lang w:val="en-GB"/>
        </w:rPr>
        <w:t>19]</w:t>
      </w:r>
      <w:r w:rsidRPr="000328A6">
        <w:rPr>
          <w:rFonts w:ascii="Times" w:hAnsi="Times"/>
          <w:lang w:val="en-GB"/>
        </w:rPr>
        <w:t xml:space="preserve"> and the project uses decision tree to classify regional </w:t>
      </w:r>
      <w:r>
        <w:rPr>
          <w:rFonts w:ascii="Times" w:hAnsi="Times"/>
          <w:lang w:val="en-GB"/>
        </w:rPr>
        <w:t>content</w:t>
      </w:r>
      <w:r w:rsidRPr="000328A6">
        <w:rPr>
          <w:rFonts w:ascii="Times" w:hAnsi="Times"/>
          <w:lang w:val="en-GB"/>
        </w:rPr>
        <w:t xml:space="preserve"> and widely distributed </w:t>
      </w:r>
      <w:r>
        <w:rPr>
          <w:rFonts w:ascii="Times" w:hAnsi="Times"/>
          <w:lang w:val="en-GB"/>
        </w:rPr>
        <w:t>content</w:t>
      </w:r>
      <w:r w:rsidRPr="000328A6">
        <w:rPr>
          <w:rFonts w:ascii="Times" w:hAnsi="Times"/>
          <w:lang w:val="en-GB"/>
        </w:rPr>
        <w:t>.</w:t>
      </w:r>
      <w:r>
        <w:rPr>
          <w:rFonts w:ascii="Times" w:hAnsi="Times"/>
          <w:lang w:val="en-GB"/>
        </w:rPr>
        <w:t xml:space="preserve"> There are two algorithms used in this project. </w:t>
      </w:r>
      <w:r w:rsidRPr="001A3DB1">
        <w:rPr>
          <w:rFonts w:ascii="Times" w:hAnsi="Times"/>
          <w:lang w:val="en-GB"/>
        </w:rPr>
        <w:t>One is the ID3 algorithm and the other is the Cart algorithm.</w:t>
      </w:r>
      <w:r>
        <w:rPr>
          <w:rFonts w:ascii="Times" w:hAnsi="Times"/>
          <w:lang w:val="en-GB"/>
        </w:rPr>
        <w:t xml:space="preserve"> </w:t>
      </w:r>
      <w:r>
        <w:rPr>
          <w:rFonts w:ascii="Times" w:hAnsi="Times" w:hint="eastAsia"/>
          <w:lang w:val="en-GB"/>
        </w:rPr>
        <w:t>B</w:t>
      </w:r>
      <w:r>
        <w:rPr>
          <w:rFonts w:ascii="Times" w:hAnsi="Times"/>
          <w:lang w:val="en-GB"/>
        </w:rPr>
        <w:t xml:space="preserve">oth algorithm use </w:t>
      </w:r>
      <w:r w:rsidRPr="000328A6">
        <w:rPr>
          <w:rFonts w:ascii="Times" w:hAnsi="Times"/>
          <w:lang w:val="en-GB"/>
        </w:rPr>
        <w:t>training dataset</w:t>
      </w:r>
      <w:r>
        <w:rPr>
          <w:rFonts w:ascii="Times" w:hAnsi="Times"/>
          <w:lang w:val="en-GB"/>
        </w:rPr>
        <w:t xml:space="preserve"> to create the tree and then use the tree to classify the test dataset [20].</w:t>
      </w:r>
      <w:r w:rsidR="00BC3103">
        <w:rPr>
          <w:rFonts w:ascii="Times" w:hAnsi="Times"/>
          <w:lang w:val="en-GB"/>
        </w:rPr>
        <w:t xml:space="preserve"> </w:t>
      </w:r>
      <w:r w:rsidR="001E1831">
        <w:rPr>
          <w:rFonts w:ascii="Times" w:hAnsi="Times"/>
          <w:lang w:val="en-GB"/>
        </w:rPr>
        <w:t xml:space="preserve">The reason why the project chooses these two algorithms is that after the project found some features of regional content, the </w:t>
      </w:r>
      <w:r w:rsidR="001E1831">
        <w:rPr>
          <w:rFonts w:ascii="Times" w:hAnsi="Times"/>
          <w:lang w:val="en-GB"/>
        </w:rPr>
        <w:t>threshold</w:t>
      </w:r>
      <w:r w:rsidR="001E1831">
        <w:rPr>
          <w:rFonts w:ascii="Times" w:hAnsi="Times"/>
          <w:lang w:val="en-GB"/>
        </w:rPr>
        <w:t>s</w:t>
      </w:r>
      <w:r w:rsidR="001E1831">
        <w:rPr>
          <w:rFonts w:ascii="Times" w:hAnsi="Times"/>
          <w:lang w:val="en-GB"/>
        </w:rPr>
        <w:t xml:space="preserve"> of </w:t>
      </w:r>
      <w:r w:rsidR="001E1831">
        <w:rPr>
          <w:rFonts w:ascii="Times" w:hAnsi="Times"/>
          <w:lang w:val="en-GB"/>
        </w:rPr>
        <w:t>these features’ value were defined by the developer.</w:t>
      </w:r>
      <w:r w:rsidR="001E1831">
        <w:rPr>
          <w:rFonts w:ascii="Times" w:hAnsi="Times"/>
          <w:lang w:val="en-GB"/>
        </w:rPr>
        <w:t xml:space="preserve"> For example, </w:t>
      </w:r>
      <w:r w:rsidR="001E1831">
        <w:rPr>
          <w:rFonts w:ascii="Times" w:hAnsi="Times" w:hint="eastAsia"/>
          <w:lang w:val="en-GB"/>
        </w:rPr>
        <w:t>if</w:t>
      </w:r>
      <w:r w:rsidR="001E1831">
        <w:rPr>
          <w:rFonts w:ascii="Times" w:hAnsi="Times"/>
          <w:lang w:val="en-GB"/>
        </w:rPr>
        <w:t xml:space="preserve"> </w:t>
      </w:r>
      <w:r w:rsidR="00CB1631">
        <w:rPr>
          <w:rFonts w:ascii="Times" w:hAnsi="Times"/>
          <w:lang w:val="en-GB"/>
        </w:rPr>
        <w:t xml:space="preserve">the </w:t>
      </w:r>
      <w:r w:rsidR="00CB1631" w:rsidRPr="001E1831">
        <w:rPr>
          <w:rFonts w:ascii="Times" w:hAnsi="Times"/>
          <w:lang w:val="en-GB"/>
        </w:rPr>
        <w:t>average</w:t>
      </w:r>
      <w:r w:rsidR="001E1831" w:rsidRPr="001E1831">
        <w:rPr>
          <w:rFonts w:ascii="Times" w:hAnsi="Times"/>
          <w:lang w:val="en-GB"/>
        </w:rPr>
        <w:t xml:space="preserve"> distance of </w:t>
      </w:r>
      <w:r w:rsidR="001E1831">
        <w:rPr>
          <w:rFonts w:ascii="Times" w:hAnsi="Times"/>
          <w:lang w:val="en-GB"/>
        </w:rPr>
        <w:t xml:space="preserve">all shops which contain a specific content </w:t>
      </w:r>
      <w:r w:rsidR="001E1831" w:rsidRPr="001E1831">
        <w:rPr>
          <w:rFonts w:ascii="Times" w:hAnsi="Times"/>
          <w:lang w:val="en-GB"/>
        </w:rPr>
        <w:t>more tha</w:t>
      </w:r>
      <w:r w:rsidR="001E1831">
        <w:rPr>
          <w:rFonts w:ascii="Times" w:hAnsi="Times"/>
          <w:lang w:val="en-GB"/>
        </w:rPr>
        <w:t>n 300,000 meters</w:t>
      </w:r>
      <w:r w:rsidR="0094370C">
        <w:rPr>
          <w:rFonts w:ascii="Times" w:hAnsi="Times"/>
          <w:lang w:val="en-GB"/>
        </w:rPr>
        <w:t xml:space="preserve"> </w:t>
      </w:r>
      <w:r w:rsidR="001E1831">
        <w:rPr>
          <w:rFonts w:ascii="Times" w:hAnsi="Times"/>
          <w:lang w:val="en-GB"/>
        </w:rPr>
        <w:t>from the cent</w:t>
      </w:r>
      <w:r w:rsidR="001E1831">
        <w:rPr>
          <w:rFonts w:ascii="Times" w:hAnsi="Times"/>
          <w:lang w:val="en-GB"/>
        </w:rPr>
        <w:t>ral</w:t>
      </w:r>
      <w:r w:rsidR="001E1831" w:rsidRPr="001E1831">
        <w:rPr>
          <w:rFonts w:ascii="Times" w:hAnsi="Times"/>
          <w:lang w:val="en-GB"/>
        </w:rPr>
        <w:t xml:space="preserve"> poin</w:t>
      </w:r>
      <w:r w:rsidR="001E1831">
        <w:rPr>
          <w:rFonts w:ascii="Times" w:hAnsi="Times"/>
          <w:lang w:val="en-GB"/>
        </w:rPr>
        <w:t>t</w:t>
      </w:r>
      <w:r w:rsidR="001E1831">
        <w:rPr>
          <w:rFonts w:ascii="Times" w:hAnsi="Times"/>
          <w:lang w:val="en-GB"/>
        </w:rPr>
        <w:t>,</w:t>
      </w:r>
      <w:r w:rsidR="001E1831" w:rsidRPr="001E1831">
        <w:rPr>
          <w:rFonts w:ascii="Times" w:hAnsi="Times"/>
          <w:lang w:val="en-GB"/>
        </w:rPr>
        <w:t xml:space="preserve"> </w:t>
      </w:r>
      <w:r w:rsidR="001E1831">
        <w:rPr>
          <w:rFonts w:ascii="Times" w:hAnsi="Times"/>
          <w:lang w:val="en-GB"/>
        </w:rPr>
        <w:t>the content</w:t>
      </w:r>
      <w:r w:rsidR="001E1831" w:rsidRPr="001E1831">
        <w:rPr>
          <w:rFonts w:ascii="Times" w:hAnsi="Times"/>
          <w:lang w:val="en-GB"/>
        </w:rPr>
        <w:t xml:space="preserve"> is definitely not regional content.</w:t>
      </w:r>
      <w:r w:rsidR="00CB1631">
        <w:rPr>
          <w:rFonts w:ascii="Times" w:hAnsi="Times"/>
          <w:lang w:val="en-GB"/>
        </w:rPr>
        <w:t xml:space="preserve"> The threshold 300,000 meters is defined by developer</w:t>
      </w:r>
      <w:r w:rsidR="00CB1631">
        <w:rPr>
          <w:rFonts w:ascii="Times" w:hAnsi="Times"/>
          <w:lang w:val="en-GB"/>
        </w:rPr>
        <w:t xml:space="preserve"> and </w:t>
      </w:r>
      <w:r w:rsidR="0094370C">
        <w:rPr>
          <w:rFonts w:ascii="Times" w:hAnsi="Times"/>
          <w:lang w:val="en-GB"/>
        </w:rPr>
        <w:t>can be regarded as a symbol (‘&gt;300,000</w:t>
      </w:r>
      <w:r w:rsidR="0094370C">
        <w:rPr>
          <w:rFonts w:ascii="Times" w:hAnsi="Times"/>
          <w:lang w:val="en-GB"/>
        </w:rPr>
        <w:t>’</w:t>
      </w:r>
      <w:r w:rsidR="0094370C">
        <w:rPr>
          <w:rFonts w:ascii="Times" w:hAnsi="Times"/>
          <w:lang w:val="en-GB"/>
        </w:rPr>
        <w:t>)</w:t>
      </w:r>
      <w:r w:rsidR="00CB1631">
        <w:rPr>
          <w:rFonts w:ascii="Times" w:hAnsi="Times"/>
          <w:lang w:val="en-GB"/>
        </w:rPr>
        <w:t xml:space="preserve">. Thus, </w:t>
      </w:r>
      <w:r w:rsidR="00CB1631">
        <w:rPr>
          <w:rFonts w:ascii="Times" w:hAnsi="Times" w:hint="eastAsia"/>
          <w:lang w:val="en-GB"/>
        </w:rPr>
        <w:t>t</w:t>
      </w:r>
      <w:r w:rsidR="00CB1631" w:rsidRPr="00CB1631">
        <w:rPr>
          <w:rFonts w:ascii="Times" w:hAnsi="Times"/>
          <w:lang w:val="en-GB"/>
        </w:rPr>
        <w:t xml:space="preserve">he project uses the ID3 algorithm </w:t>
      </w:r>
      <w:r w:rsidR="0094370C">
        <w:rPr>
          <w:rFonts w:ascii="Times" w:hAnsi="Times"/>
          <w:lang w:val="en-GB"/>
        </w:rPr>
        <w:t xml:space="preserve">which uses </w:t>
      </w:r>
      <w:r w:rsidR="0094370C" w:rsidRPr="0094370C">
        <w:rPr>
          <w:rFonts w:ascii="Times" w:hAnsi="Times"/>
          <w:lang w:val="en-GB"/>
        </w:rPr>
        <w:t xml:space="preserve">symbolic data </w:t>
      </w:r>
      <w:r w:rsidR="0094370C">
        <w:rPr>
          <w:rFonts w:ascii="Times" w:hAnsi="Times"/>
          <w:lang w:val="en-GB"/>
        </w:rPr>
        <w:t xml:space="preserve">to generate the decision tree [34] </w:t>
      </w:r>
      <w:r w:rsidR="00CB1631" w:rsidRPr="00CB1631">
        <w:rPr>
          <w:rFonts w:ascii="Times" w:hAnsi="Times"/>
          <w:lang w:val="en-GB"/>
        </w:rPr>
        <w:t>to classify the content</w:t>
      </w:r>
      <w:r w:rsidR="001115DE">
        <w:rPr>
          <w:rFonts w:ascii="Times" w:hAnsi="Times"/>
          <w:lang w:val="en-GB"/>
        </w:rPr>
        <w:t xml:space="preserve"> to regional or not</w:t>
      </w:r>
      <w:r w:rsidR="00CB1631" w:rsidRPr="00CB1631">
        <w:rPr>
          <w:rFonts w:ascii="Times" w:hAnsi="Times"/>
          <w:lang w:val="en-GB"/>
        </w:rPr>
        <w:t>.</w:t>
      </w:r>
      <w:r w:rsidR="001115DE">
        <w:rPr>
          <w:rFonts w:ascii="Times" w:hAnsi="Times"/>
          <w:lang w:val="en-GB"/>
        </w:rPr>
        <w:t xml:space="preserve"> </w:t>
      </w:r>
      <w:r w:rsidR="00100326">
        <w:rPr>
          <w:rFonts w:ascii="Times" w:hAnsi="Times"/>
          <w:lang w:val="en-GB"/>
        </w:rPr>
        <w:t xml:space="preserve">However, </w:t>
      </w:r>
      <w:r w:rsidR="00BA3732">
        <w:rPr>
          <w:rFonts w:ascii="Times" w:hAnsi="Times" w:hint="eastAsia"/>
          <w:lang w:val="en-GB"/>
        </w:rPr>
        <w:t>a</w:t>
      </w:r>
      <w:r w:rsidR="00BA3732">
        <w:rPr>
          <w:rFonts w:ascii="Times" w:hAnsi="Times"/>
          <w:lang w:val="en-GB"/>
        </w:rPr>
        <w:t>fter the project analy</w:t>
      </w:r>
      <w:r w:rsidR="00BA3732">
        <w:rPr>
          <w:rFonts w:ascii="Times" w:hAnsi="Times" w:hint="eastAsia"/>
          <w:lang w:val="en-GB"/>
        </w:rPr>
        <w:t>s</w:t>
      </w:r>
      <w:r w:rsidR="00BA3732" w:rsidRPr="00BA3732">
        <w:rPr>
          <w:rFonts w:ascii="Times" w:hAnsi="Times"/>
          <w:lang w:val="en-GB"/>
        </w:rPr>
        <w:t>es the results of the ID3</w:t>
      </w:r>
      <w:r w:rsidR="0045478C">
        <w:rPr>
          <w:rFonts w:ascii="Times" w:hAnsi="Times"/>
          <w:lang w:val="en-GB"/>
        </w:rPr>
        <w:t xml:space="preserve"> algorithm, the project realize</w:t>
      </w:r>
      <w:r w:rsidR="0045478C">
        <w:rPr>
          <w:rFonts w:ascii="Times" w:hAnsi="Times"/>
          <w:lang w:val="en-GB"/>
        </w:rPr>
        <w:t>d</w:t>
      </w:r>
      <w:r w:rsidR="00BA3732" w:rsidRPr="00BA3732">
        <w:rPr>
          <w:rFonts w:ascii="Times" w:hAnsi="Times"/>
          <w:lang w:val="en-GB"/>
        </w:rPr>
        <w:t xml:space="preserve"> that the threshold </w:t>
      </w:r>
      <w:r w:rsidR="00BA3732">
        <w:rPr>
          <w:rFonts w:ascii="Times" w:hAnsi="Times" w:hint="eastAsia"/>
          <w:lang w:val="en-GB"/>
        </w:rPr>
        <w:t>of</w:t>
      </w:r>
      <w:r w:rsidR="00BA3732">
        <w:rPr>
          <w:rFonts w:ascii="Times" w:hAnsi="Times"/>
          <w:lang w:val="en-GB"/>
        </w:rPr>
        <w:t xml:space="preserve"> each feature </w:t>
      </w:r>
      <w:r w:rsidR="00BA3732" w:rsidRPr="00BA3732">
        <w:rPr>
          <w:rFonts w:ascii="Times" w:hAnsi="Times"/>
          <w:lang w:val="en-GB"/>
        </w:rPr>
        <w:t>may not accurate</w:t>
      </w:r>
      <w:r w:rsidR="00BA3732">
        <w:rPr>
          <w:rFonts w:ascii="Times" w:hAnsi="Times"/>
          <w:lang w:val="en-GB"/>
        </w:rPr>
        <w:t xml:space="preserve">, because </w:t>
      </w:r>
      <w:r w:rsidR="00BA3732" w:rsidRPr="00BA3732">
        <w:rPr>
          <w:rFonts w:ascii="Times" w:hAnsi="Times"/>
          <w:lang w:val="en-GB"/>
        </w:rPr>
        <w:t>these thresholds are defined by the developer by observing a limited amount of data</w:t>
      </w:r>
      <w:r w:rsidR="00BA3732" w:rsidRPr="00BA3732">
        <w:rPr>
          <w:rFonts w:ascii="Times" w:hAnsi="Times"/>
          <w:lang w:val="en-GB"/>
        </w:rPr>
        <w:t>.</w:t>
      </w:r>
      <w:r w:rsidR="00CD1F92">
        <w:rPr>
          <w:rFonts w:ascii="Times" w:hAnsi="Times"/>
          <w:lang w:val="en-GB"/>
        </w:rPr>
        <w:t xml:space="preserve"> </w:t>
      </w:r>
      <w:r w:rsidR="00CD1F92">
        <w:rPr>
          <w:rFonts w:ascii="Times" w:hAnsi="Times" w:hint="eastAsia"/>
          <w:lang w:val="en-GB"/>
        </w:rPr>
        <w:t>As</w:t>
      </w:r>
      <w:r w:rsidR="00CD1F92">
        <w:rPr>
          <w:rFonts w:ascii="Times" w:hAnsi="Times"/>
          <w:lang w:val="en-GB"/>
        </w:rPr>
        <w:t xml:space="preserve"> a consequence, </w:t>
      </w:r>
      <w:r w:rsidR="00714734">
        <w:rPr>
          <w:rFonts w:ascii="Times" w:hAnsi="Times"/>
          <w:lang w:val="en-GB"/>
        </w:rPr>
        <w:t>the project wants to use a</w:t>
      </w:r>
      <w:r w:rsidR="00714734">
        <w:rPr>
          <w:rFonts w:ascii="Times" w:hAnsi="Times"/>
          <w:lang w:val="en-GB"/>
        </w:rPr>
        <w:t>n</w:t>
      </w:r>
      <w:r w:rsidR="00714734">
        <w:rPr>
          <w:rFonts w:ascii="Times" w:hAnsi="Times"/>
          <w:lang w:val="en-GB"/>
        </w:rPr>
        <w:t xml:space="preserve"> algorithm</w:t>
      </w:r>
      <w:r w:rsidR="00714734">
        <w:rPr>
          <w:rFonts w:ascii="Times" w:hAnsi="Times"/>
          <w:lang w:val="en-GB"/>
        </w:rPr>
        <w:t xml:space="preserve"> to </w:t>
      </w:r>
      <w:r w:rsidR="00C76BD4">
        <w:rPr>
          <w:rFonts w:ascii="Times" w:hAnsi="Times"/>
          <w:lang w:val="en-GB"/>
        </w:rPr>
        <w:t>define</w:t>
      </w:r>
      <w:r w:rsidR="00714734">
        <w:rPr>
          <w:rFonts w:ascii="Times" w:hAnsi="Times"/>
          <w:lang w:val="en-GB"/>
        </w:rPr>
        <w:t xml:space="preserve"> the </w:t>
      </w:r>
      <w:r w:rsidR="00E429A9">
        <w:rPr>
          <w:rFonts w:ascii="Times" w:hAnsi="Times"/>
          <w:lang w:val="en-GB"/>
        </w:rPr>
        <w:t>feature</w:t>
      </w:r>
      <w:r w:rsidR="00C76BD4">
        <w:rPr>
          <w:rFonts w:ascii="Times" w:hAnsi="Times"/>
          <w:lang w:val="en-GB"/>
        </w:rPr>
        <w:t xml:space="preserve"> threshold </w:t>
      </w:r>
      <w:r w:rsidR="00DD6EA1" w:rsidRPr="00DD6EA1">
        <w:rPr>
          <w:rFonts w:ascii="Times" w:hAnsi="Times"/>
          <w:lang w:val="en-GB"/>
        </w:rPr>
        <w:t>automatic</w:t>
      </w:r>
      <w:r w:rsidR="00DD6EA1">
        <w:rPr>
          <w:rFonts w:ascii="Times" w:hAnsi="Times"/>
          <w:lang w:val="en-GB"/>
        </w:rPr>
        <w:t>al</w:t>
      </w:r>
      <w:r w:rsidR="00DD6EA1">
        <w:rPr>
          <w:rFonts w:ascii="Times" w:hAnsi="Times" w:hint="eastAsia"/>
          <w:lang w:val="en-GB"/>
        </w:rPr>
        <w:t>ly</w:t>
      </w:r>
      <w:r w:rsidR="00DD6EA1">
        <w:rPr>
          <w:rFonts w:ascii="Times" w:hAnsi="Times"/>
          <w:lang w:val="en-GB"/>
        </w:rPr>
        <w:t>.</w:t>
      </w:r>
      <w:r w:rsidR="00FE0CC1">
        <w:rPr>
          <w:rFonts w:ascii="Times" w:hAnsi="Times"/>
          <w:lang w:val="en-GB"/>
        </w:rPr>
        <w:t xml:space="preserve"> </w:t>
      </w:r>
      <w:r w:rsidR="00FE0CC1" w:rsidRPr="00FE0CC1">
        <w:rPr>
          <w:rFonts w:ascii="Times" w:hAnsi="Times"/>
          <w:lang w:val="en-GB"/>
        </w:rPr>
        <w:t>Fortunately</w:t>
      </w:r>
      <w:r w:rsidR="00FE0CC1">
        <w:rPr>
          <w:rFonts w:ascii="Times" w:hAnsi="Times"/>
          <w:lang w:val="en-GB"/>
        </w:rPr>
        <w:t xml:space="preserve">, </w:t>
      </w:r>
      <w:r w:rsidR="00FE0CC1" w:rsidRPr="00FE0CC1">
        <w:rPr>
          <w:rFonts w:ascii="Times" w:hAnsi="Times"/>
          <w:lang w:val="en-GB"/>
        </w:rPr>
        <w:t>Python provides a toolkit</w:t>
      </w:r>
      <w:r w:rsidR="00AE1426">
        <w:rPr>
          <w:rFonts w:ascii="Times" w:hAnsi="Times"/>
          <w:lang w:val="en-GB"/>
        </w:rPr>
        <w:t xml:space="preserve"> (</w:t>
      </w:r>
      <w:proofErr w:type="spellStart"/>
      <w:r w:rsidR="00AE1426" w:rsidRPr="00463A0E">
        <w:rPr>
          <w:rFonts w:ascii="Times" w:eastAsiaTheme="minorEastAsia" w:hAnsi="Times" w:cs="Menlo"/>
          <w:color w:val="000000"/>
        </w:rPr>
        <w:t>Sklearn</w:t>
      </w:r>
      <w:proofErr w:type="spellEnd"/>
      <w:r w:rsidR="00AE1426">
        <w:rPr>
          <w:rFonts w:ascii="Times" w:hAnsi="Times"/>
          <w:lang w:val="en-GB"/>
        </w:rPr>
        <w:t>)</w:t>
      </w:r>
      <w:r w:rsidR="002B5165">
        <w:rPr>
          <w:rFonts w:ascii="Times" w:hAnsi="Times"/>
          <w:lang w:val="en-GB"/>
        </w:rPr>
        <w:t xml:space="preserve"> </w:t>
      </w:r>
      <w:r w:rsidR="00DE1D49">
        <w:rPr>
          <w:rFonts w:ascii="Times" w:hAnsi="Times"/>
          <w:lang w:val="en-GB"/>
        </w:rPr>
        <w:t>which</w:t>
      </w:r>
      <w:r w:rsidR="00DE1D49" w:rsidRPr="00DE1D49">
        <w:rPr>
          <w:rFonts w:ascii="Times" w:hAnsi="Times"/>
          <w:lang w:val="en-GB"/>
        </w:rPr>
        <w:t xml:space="preserve"> integrates a variety of machine learning algorithms for </w:t>
      </w:r>
      <w:r w:rsidR="00DE1D49" w:rsidRPr="00DE1D49">
        <w:rPr>
          <w:rFonts w:ascii="Times" w:hAnsi="Times"/>
          <w:lang w:val="en-GB"/>
        </w:rPr>
        <w:lastRenderedPageBreak/>
        <w:t xml:space="preserve">supervisory and unsupervised </w:t>
      </w:r>
      <w:r w:rsidR="00DE1D49">
        <w:rPr>
          <w:rFonts w:ascii="Times" w:hAnsi="Times"/>
          <w:lang w:val="en-GB"/>
        </w:rPr>
        <w:t>problems</w:t>
      </w:r>
      <w:r w:rsidR="00DE1D49">
        <w:rPr>
          <w:rFonts w:ascii="Times" w:hAnsi="Times"/>
          <w:lang w:val="en-GB"/>
        </w:rPr>
        <w:t xml:space="preserve"> [36]</w:t>
      </w:r>
      <w:r w:rsidR="00DE1D49" w:rsidRPr="00DE1D49">
        <w:rPr>
          <w:rFonts w:ascii="Times" w:hAnsi="Times"/>
          <w:lang w:val="en-GB"/>
        </w:rPr>
        <w:t>.</w:t>
      </w:r>
      <w:r w:rsidR="00DE1D49">
        <w:rPr>
          <w:rFonts w:ascii="Times" w:hAnsi="Times"/>
          <w:lang w:val="en-GB"/>
        </w:rPr>
        <w:t xml:space="preserve"> T</w:t>
      </w:r>
      <w:r w:rsidR="00FE0CC1" w:rsidRPr="00FE0CC1">
        <w:rPr>
          <w:rFonts w:ascii="Times" w:hAnsi="Times"/>
          <w:lang w:val="en-GB"/>
        </w:rPr>
        <w:t xml:space="preserve">his toolkit </w:t>
      </w:r>
      <w:r w:rsidR="00FE0CC1">
        <w:rPr>
          <w:rFonts w:ascii="Times" w:hAnsi="Times" w:hint="eastAsia"/>
          <w:lang w:val="en-GB"/>
        </w:rPr>
        <w:t>c</w:t>
      </w:r>
      <w:r w:rsidR="00FE0CC1">
        <w:rPr>
          <w:rFonts w:ascii="Times" w:hAnsi="Times"/>
          <w:lang w:val="en-GB"/>
        </w:rPr>
        <w:t>an help the project to</w:t>
      </w:r>
      <w:r w:rsidR="00FE0CC1" w:rsidRPr="00FE0CC1">
        <w:rPr>
          <w:rFonts w:ascii="Times" w:hAnsi="Times"/>
          <w:lang w:val="en-GB"/>
        </w:rPr>
        <w:t xml:space="preserve"> achieve </w:t>
      </w:r>
      <w:r w:rsidR="009913E8">
        <w:rPr>
          <w:rFonts w:ascii="Times" w:hAnsi="Times"/>
          <w:lang w:val="en-GB"/>
        </w:rPr>
        <w:t>the</w:t>
      </w:r>
      <w:r w:rsidR="00FE0CC1" w:rsidRPr="00FE0CC1">
        <w:rPr>
          <w:rFonts w:ascii="Times" w:hAnsi="Times"/>
          <w:lang w:val="en-GB"/>
        </w:rPr>
        <w:t xml:space="preserve"> goal of finding thresholds</w:t>
      </w:r>
      <w:r w:rsidR="00FE0CC1">
        <w:rPr>
          <w:rFonts w:ascii="Times" w:hAnsi="Times"/>
          <w:lang w:val="en-GB"/>
        </w:rPr>
        <w:t xml:space="preserve"> </w:t>
      </w:r>
      <w:r w:rsidR="00FE0CC1" w:rsidRPr="00FE0CC1">
        <w:rPr>
          <w:rFonts w:ascii="Times" w:hAnsi="Times"/>
          <w:lang w:val="en-GB"/>
        </w:rPr>
        <w:t>automatically</w:t>
      </w:r>
      <w:r w:rsidR="002B5165">
        <w:rPr>
          <w:rFonts w:ascii="Times" w:hAnsi="Times"/>
          <w:lang w:val="en-GB"/>
        </w:rPr>
        <w:t>.</w:t>
      </w:r>
    </w:p>
    <w:p w14:paraId="117FFE25" w14:textId="7684B9F6" w:rsidR="00491F05" w:rsidRPr="00004393" w:rsidRDefault="00491F05" w:rsidP="008A27DB">
      <w:pPr>
        <w:pStyle w:val="2"/>
        <w:numPr>
          <w:ilvl w:val="0"/>
          <w:numId w:val="38"/>
        </w:numPr>
        <w:jc w:val="both"/>
        <w:rPr>
          <w:rFonts w:ascii="Times" w:hAnsi="Times"/>
          <w:szCs w:val="26"/>
        </w:rPr>
      </w:pPr>
      <w:r w:rsidRPr="008A27DB">
        <w:rPr>
          <w:rFonts w:ascii="Times" w:hAnsi="Times"/>
          <w:i w:val="0"/>
          <w:szCs w:val="26"/>
        </w:rPr>
        <w:t xml:space="preserve">ID3 </w:t>
      </w:r>
      <w:r w:rsidRPr="008A27DB">
        <w:rPr>
          <w:rFonts w:ascii="Times" w:hAnsi="Times"/>
          <w:i w:val="0"/>
        </w:rPr>
        <w:t>algorithm</w:t>
      </w:r>
    </w:p>
    <w:p w14:paraId="4DC18953" w14:textId="094974D7" w:rsidR="00523123" w:rsidRPr="000328A6" w:rsidRDefault="00523123" w:rsidP="00523123">
      <w:pPr>
        <w:jc w:val="both"/>
        <w:rPr>
          <w:rFonts w:ascii="Times" w:hAnsi="Times"/>
        </w:rPr>
      </w:pPr>
      <w:r w:rsidRPr="000328A6">
        <w:rPr>
          <w:rFonts w:ascii="Times" w:hAnsi="Times"/>
          <w:lang w:val="en-GB"/>
        </w:rPr>
        <w:t>ID3 algorithm constructs decision tree by selecting most useful features</w:t>
      </w:r>
      <w:r w:rsidR="0006246D">
        <w:rPr>
          <w:rFonts w:ascii="Times" w:hAnsi="Times"/>
          <w:lang w:val="en-GB"/>
        </w:rPr>
        <w:t xml:space="preserve"> [35]</w:t>
      </w:r>
      <w:r w:rsidRPr="000328A6">
        <w:rPr>
          <w:rFonts w:ascii="Times" w:hAnsi="Times"/>
          <w:lang w:val="en-GB"/>
        </w:rPr>
        <w:t xml:space="preserve">. These features can make the classification of data set more effective. Thus, the project </w:t>
      </w:r>
      <w:r>
        <w:rPr>
          <w:rFonts w:ascii="Times" w:hAnsi="Times"/>
          <w:lang w:val="en-GB"/>
        </w:rPr>
        <w:t>requires</w:t>
      </w:r>
      <w:r w:rsidRPr="000328A6">
        <w:rPr>
          <w:rFonts w:ascii="Times" w:hAnsi="Times"/>
          <w:lang w:val="en-GB"/>
        </w:rPr>
        <w:t xml:space="preserve"> an algorithm to measure the suitability of features and select features. The Entropy can measure the impurity of training dataset [</w:t>
      </w:r>
      <w:r>
        <w:rPr>
          <w:rFonts w:ascii="Times" w:hAnsi="Times"/>
          <w:lang w:val="en-GB"/>
        </w:rPr>
        <w:t>21</w:t>
      </w:r>
      <w:r w:rsidRPr="000328A6">
        <w:rPr>
          <w:rFonts w:ascii="Times" w:hAnsi="Times"/>
          <w:lang w:val="en-GB"/>
        </w:rPr>
        <w:t xml:space="preserve">] that the greater the entropy, the more complex the information. As a consequence, the project can use the information gain which is </w:t>
      </w:r>
      <w:r w:rsidRPr="000328A6">
        <w:rPr>
          <w:rFonts w:ascii="Times" w:hAnsi="Times"/>
        </w:rPr>
        <w:t xml:space="preserve">the amount of entropy </w:t>
      </w:r>
      <w:r>
        <w:rPr>
          <w:rFonts w:ascii="Times" w:hAnsi="Times"/>
        </w:rPr>
        <w:t>lost</w:t>
      </w:r>
      <w:r w:rsidRPr="000328A6">
        <w:rPr>
          <w:rFonts w:ascii="Times" w:hAnsi="Times"/>
        </w:rPr>
        <w:t xml:space="preserve"> by adding </w:t>
      </w:r>
      <w:r>
        <w:rPr>
          <w:rFonts w:ascii="Times" w:hAnsi="Times"/>
        </w:rPr>
        <w:t>a</w:t>
      </w:r>
      <w:r w:rsidRPr="000328A6">
        <w:rPr>
          <w:rFonts w:ascii="Times" w:hAnsi="Times"/>
        </w:rPr>
        <w:t xml:space="preserve"> feature</w:t>
      </w:r>
      <w:r w:rsidRPr="000328A6">
        <w:rPr>
          <w:rFonts w:ascii="Times" w:hAnsi="Times"/>
          <w:lang w:val="en-GB"/>
        </w:rPr>
        <w:t xml:space="preserve"> to select representative features.</w:t>
      </w:r>
    </w:p>
    <w:p w14:paraId="14BE19B6" w14:textId="77777777" w:rsidR="00523123" w:rsidRPr="000328A6" w:rsidRDefault="00523123" w:rsidP="00523123">
      <w:pPr>
        <w:rPr>
          <w:rFonts w:ascii="Times" w:hAnsi="Times"/>
          <w:lang w:val="en-GB"/>
        </w:rPr>
      </w:pPr>
      <w:r w:rsidRPr="000328A6">
        <w:rPr>
          <w:rFonts w:ascii="Times" w:hAnsi="Times"/>
          <w:lang w:val="en-GB"/>
        </w:rPr>
        <w:t>Entropy:</w:t>
      </w:r>
    </w:p>
    <w:p w14:paraId="5BED0573" w14:textId="77777777" w:rsidR="00523123" w:rsidRPr="000328A6" w:rsidRDefault="00523123" w:rsidP="00523123">
      <w:pPr>
        <w:rPr>
          <w:rFonts w:ascii="Times" w:hAnsi="Times"/>
          <w:kern w:val="2"/>
          <w:lang w:val="en-GB"/>
        </w:rPr>
      </w:pPr>
      <m:oMathPara>
        <m:oMathParaPr>
          <m:jc m:val="left"/>
        </m:oMathParaPr>
        <m:oMath>
          <m:r>
            <w:rPr>
              <w:rFonts w:ascii="Cambria Math" w:hAnsi="Cambria Math"/>
              <w:lang w:val="en-GB"/>
            </w:rPr>
            <m:t>H(X)=-</m:t>
          </m:r>
          <m:nary>
            <m:naryPr>
              <m:chr m:val="∑"/>
              <m:limLoc m:val="subSup"/>
              <m:ctrlPr>
                <w:rPr>
                  <w:rFonts w:ascii="Cambria Math" w:eastAsiaTheme="minorEastAsia" w:hAnsi="Cambria Math" w:cstheme="minorBidi"/>
                  <w:i/>
                  <w:kern w:val="2"/>
                  <w:lang w:val="en-GB"/>
                </w:rPr>
              </m:ctrlPr>
            </m:naryPr>
            <m:sub>
              <m:r>
                <w:rPr>
                  <w:rFonts w:ascii="Cambria Math" w:hAnsi="Cambria Math"/>
                  <w:lang w:val="en-GB"/>
                </w:rPr>
                <m:t>i=1</m:t>
              </m:r>
            </m:sub>
            <m:sup>
              <m:r>
                <w:rPr>
                  <w:rFonts w:ascii="Cambria Math" w:hAnsi="Cambria Math"/>
                  <w:lang w:val="en-GB"/>
                </w:rPr>
                <m:t>n</m:t>
              </m:r>
            </m:sup>
            <m:e>
              <m:r>
                <w:rPr>
                  <w:rFonts w:ascii="Cambria Math" w:hAnsi="Cambria Math"/>
                  <w:lang w:val="en-GB"/>
                </w:rPr>
                <m:t>p(</m:t>
              </m:r>
              <m:sSub>
                <m:sSubPr>
                  <m:ctrlPr>
                    <w:rPr>
                      <w:rFonts w:ascii="Cambria Math" w:eastAsiaTheme="minorEastAsia" w:hAnsi="Cambria Math" w:cstheme="minorBidi"/>
                      <w:i/>
                      <w:kern w:val="2"/>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e>
          </m:nary>
          <m:func>
            <m:funcPr>
              <m:ctrlPr>
                <w:rPr>
                  <w:rFonts w:ascii="Cambria Math" w:eastAsiaTheme="minorEastAsia" w:hAnsi="Cambria Math" w:cstheme="minorBidi"/>
                  <w:i/>
                  <w:kern w:val="2"/>
                  <w:lang w:val="en-GB"/>
                </w:rPr>
              </m:ctrlPr>
            </m:funcPr>
            <m:fName>
              <m:sSub>
                <m:sSubPr>
                  <m:ctrlPr>
                    <w:rPr>
                      <w:rFonts w:ascii="Cambria Math" w:eastAsiaTheme="minorEastAsia" w:hAnsi="Cambria Math" w:cstheme="minorBidi"/>
                      <w:i/>
                      <w:kern w:val="2"/>
                      <w:lang w:val="en-GB"/>
                    </w:rPr>
                  </m:ctrlPr>
                </m:sSubPr>
                <m:e>
                  <m:r>
                    <m:rPr>
                      <m:sty m:val="p"/>
                    </m:rPr>
                    <w:rPr>
                      <w:rFonts w:ascii="Cambria Math" w:hAnsi="Cambria Math"/>
                      <w:lang w:val="en-GB"/>
                    </w:rPr>
                    <m:t>log</m:t>
                  </m:r>
                </m:e>
                <m:sub>
                  <m:r>
                    <w:rPr>
                      <w:rFonts w:ascii="Cambria Math" w:hAnsi="Cambria Math"/>
                      <w:lang w:val="en-GB"/>
                    </w:rPr>
                    <m:t>2</m:t>
                  </m:r>
                </m:sub>
              </m:sSub>
            </m:fName>
            <m:e>
              <m:r>
                <w:rPr>
                  <w:rFonts w:ascii="Cambria Math" w:hAnsi="Cambria Math"/>
                  <w:lang w:val="en-GB"/>
                </w:rPr>
                <m:t>p(</m:t>
              </m:r>
              <m:sSub>
                <m:sSubPr>
                  <m:ctrlPr>
                    <w:rPr>
                      <w:rFonts w:ascii="Cambria Math" w:eastAsiaTheme="minorEastAsia" w:hAnsi="Cambria Math" w:cstheme="minorBidi"/>
                      <w:i/>
                      <w:kern w:val="2"/>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e>
          </m:func>
        </m:oMath>
      </m:oMathPara>
    </w:p>
    <w:p w14:paraId="2EF6FEAB" w14:textId="77777777" w:rsidR="00523123" w:rsidRPr="008E79F3" w:rsidRDefault="00523123" w:rsidP="00523123">
      <w:pPr>
        <w:rPr>
          <w:rFonts w:ascii="Times" w:hAnsi="Times"/>
        </w:rPr>
      </w:pPr>
      <w:r w:rsidRPr="000328A6">
        <w:rPr>
          <w:rFonts w:ascii="Times" w:hAnsi="Times"/>
          <w:lang w:val="en-GB"/>
        </w:rPr>
        <w:t xml:space="preserve">Information Gain: </w:t>
      </w:r>
      <w:r w:rsidRPr="008E79F3">
        <w:rPr>
          <w:rFonts w:ascii="Times" w:hAnsi="Times"/>
          <w:lang w:val="en-GB"/>
        </w:rPr>
        <w:t>a represents a feature</w:t>
      </w:r>
      <w:r>
        <w:rPr>
          <w:rFonts w:ascii="Times" w:hAnsi="Times"/>
          <w:lang w:val="en-GB"/>
        </w:rPr>
        <w:t>.</w:t>
      </w:r>
    </w:p>
    <w:p w14:paraId="5494C38E" w14:textId="77777777" w:rsidR="00523123" w:rsidRPr="000328A6" w:rsidRDefault="00523123" w:rsidP="00523123">
      <w:pPr>
        <w:rPr>
          <w:rFonts w:ascii="Times" w:hAnsi="Times"/>
          <w:lang w:val="en-GB"/>
        </w:rPr>
      </w:pPr>
      <m:oMathPara>
        <m:oMathParaPr>
          <m:jc m:val="left"/>
        </m:oMathParaPr>
        <m:oMath>
          <m:r>
            <w:rPr>
              <w:rFonts w:ascii="Cambria Math" w:hAnsi="Cambria Math"/>
              <w:lang w:val="en-GB"/>
            </w:rPr>
            <m:t>IG</m:t>
          </m:r>
          <m:d>
            <m:dPr>
              <m:ctrlPr>
                <w:rPr>
                  <w:rFonts w:ascii="Cambria Math" w:hAnsi="Cambria Math"/>
                  <w:i/>
                  <w:lang w:val="en-GB"/>
                </w:rPr>
              </m:ctrlPr>
            </m:dPr>
            <m:e>
              <m:r>
                <w:rPr>
                  <w:rFonts w:ascii="Cambria Math" w:hAnsi="Cambria Math"/>
                  <w:lang w:val="en-GB"/>
                </w:rPr>
                <m:t>X</m:t>
              </m:r>
            </m:e>
            <m:e>
              <m:r>
                <w:rPr>
                  <w:rFonts w:ascii="Cambria Math" w:hAnsi="Cambria Math"/>
                  <w:lang w:val="en-GB"/>
                </w:rPr>
                <m:t>a</m:t>
              </m:r>
            </m:e>
          </m:d>
          <m:r>
            <w:rPr>
              <w:rFonts w:ascii="Cambria Math" w:hAnsi="Cambria Math"/>
              <w:lang w:val="en-GB"/>
            </w:rPr>
            <m:t>=H</m:t>
          </m:r>
          <m:d>
            <m:dPr>
              <m:ctrlPr>
                <w:rPr>
                  <w:rFonts w:ascii="Cambria Math" w:hAnsi="Cambria Math"/>
                  <w:i/>
                  <w:lang w:val="en-GB"/>
                </w:rPr>
              </m:ctrlPr>
            </m:dPr>
            <m:e>
              <m:r>
                <w:rPr>
                  <w:rFonts w:ascii="Cambria Math" w:hAnsi="Cambria Math"/>
                  <w:lang w:val="en-GB"/>
                </w:rPr>
                <m:t>X</m:t>
              </m:r>
            </m:e>
          </m:d>
          <m:r>
            <w:rPr>
              <w:rFonts w:ascii="Cambria Math" w:hAnsi="Cambria Math"/>
              <w:lang w:val="en-GB"/>
            </w:rPr>
            <m:t>-H(X|a)</m:t>
          </m:r>
        </m:oMath>
      </m:oMathPara>
    </w:p>
    <w:p w14:paraId="6A1F0BD4" w14:textId="11C1E026" w:rsidR="00523123" w:rsidRDefault="00523123" w:rsidP="00523123">
      <w:pPr>
        <w:rPr>
          <w:rFonts w:ascii="Times" w:hAnsi="Times"/>
          <w:lang w:val="en-GB"/>
        </w:rPr>
      </w:pPr>
      <w:r w:rsidRPr="00935F91">
        <w:rPr>
          <w:rFonts w:ascii="Times" w:hAnsi="Times"/>
          <w:lang w:val="en-GB"/>
        </w:rPr>
        <w:t xml:space="preserve">The decision tree construction process </w:t>
      </w:r>
      <w:r w:rsidR="00470CEE">
        <w:rPr>
          <w:rFonts w:ascii="Times" w:hAnsi="Times"/>
          <w:lang w:val="en-GB"/>
        </w:rPr>
        <w:t xml:space="preserve">of ID3 algorithm </w:t>
      </w:r>
      <w:r w:rsidRPr="00935F91">
        <w:rPr>
          <w:rFonts w:ascii="Times" w:hAnsi="Times"/>
          <w:lang w:val="en-GB"/>
        </w:rPr>
        <w:t>is divided into the following steps</w:t>
      </w:r>
      <w:r>
        <w:rPr>
          <w:rFonts w:ascii="Times" w:hAnsi="Times"/>
          <w:lang w:val="en-GB"/>
        </w:rPr>
        <w:t>:</w:t>
      </w:r>
    </w:p>
    <w:p w14:paraId="4415BDC6" w14:textId="078AE1E5" w:rsidR="00523123" w:rsidRDefault="00523123" w:rsidP="00523123">
      <w:pPr>
        <w:pStyle w:val="a3"/>
        <w:numPr>
          <w:ilvl w:val="0"/>
          <w:numId w:val="34"/>
        </w:numPr>
        <w:ind w:firstLineChars="0"/>
        <w:rPr>
          <w:rFonts w:ascii="Times" w:hAnsi="Times"/>
          <w:lang w:val="en-GB"/>
        </w:rPr>
      </w:pPr>
      <w:r w:rsidRPr="00935F91">
        <w:rPr>
          <w:rFonts w:ascii="Times" w:hAnsi="Times"/>
          <w:lang w:val="en-GB"/>
        </w:rPr>
        <w:t>Load</w:t>
      </w:r>
      <w:r>
        <w:rPr>
          <w:rFonts w:ascii="Times" w:hAnsi="Times"/>
          <w:lang w:val="en-GB"/>
        </w:rPr>
        <w:t>ing</w:t>
      </w:r>
      <w:r w:rsidRPr="00935F91">
        <w:rPr>
          <w:rFonts w:ascii="Times" w:hAnsi="Times"/>
          <w:lang w:val="en-GB"/>
        </w:rPr>
        <w:t xml:space="preserve"> </w:t>
      </w:r>
      <w:r>
        <w:rPr>
          <w:rFonts w:ascii="Times" w:hAnsi="Times" w:hint="eastAsia"/>
          <w:lang w:val="en-GB"/>
        </w:rPr>
        <w:t>training</w:t>
      </w:r>
      <w:r>
        <w:rPr>
          <w:rFonts w:ascii="Times" w:hAnsi="Times"/>
          <w:lang w:val="en-GB"/>
        </w:rPr>
        <w:t xml:space="preserve"> data</w:t>
      </w:r>
      <w:r w:rsidRPr="00935F91">
        <w:rPr>
          <w:rFonts w:ascii="Times" w:hAnsi="Times"/>
          <w:lang w:val="en-GB"/>
        </w:rPr>
        <w:t>set</w:t>
      </w:r>
      <w:r>
        <w:rPr>
          <w:rFonts w:ascii="Times" w:hAnsi="Times"/>
          <w:lang w:val="en-GB"/>
        </w:rPr>
        <w:t xml:space="preserve">. </w:t>
      </w:r>
    </w:p>
    <w:p w14:paraId="111E3524" w14:textId="77777777" w:rsidR="00523123" w:rsidRPr="00935F91" w:rsidRDefault="00523123" w:rsidP="00523123">
      <w:pPr>
        <w:pStyle w:val="a3"/>
        <w:numPr>
          <w:ilvl w:val="0"/>
          <w:numId w:val="34"/>
        </w:numPr>
        <w:ind w:firstLineChars="0"/>
        <w:rPr>
          <w:rFonts w:ascii="Times" w:hAnsi="Times"/>
          <w:b/>
          <w:lang w:val="en-GB"/>
        </w:rPr>
      </w:pPr>
      <w:r w:rsidRPr="00935F91">
        <w:rPr>
          <w:rFonts w:ascii="Times" w:hAnsi="Times"/>
          <w:lang w:val="en-GB"/>
        </w:rPr>
        <w:t>Calculat</w:t>
      </w:r>
      <w:r>
        <w:rPr>
          <w:rFonts w:ascii="Times" w:hAnsi="Times"/>
          <w:lang w:val="en-GB"/>
        </w:rPr>
        <w:t>ing</w:t>
      </w:r>
      <w:r w:rsidRPr="00935F91">
        <w:rPr>
          <w:rFonts w:ascii="Times" w:hAnsi="Times"/>
          <w:lang w:val="en-GB"/>
        </w:rPr>
        <w:t xml:space="preserve"> the Entropy</w:t>
      </w:r>
      <w:r>
        <w:rPr>
          <w:rFonts w:ascii="Times" w:hAnsi="Times"/>
          <w:lang w:val="en-GB"/>
        </w:rPr>
        <w:t>.</w:t>
      </w:r>
    </w:p>
    <w:p w14:paraId="4EE9623F" w14:textId="77777777" w:rsidR="00523123" w:rsidRPr="007F0F75" w:rsidRDefault="00523123" w:rsidP="00523123">
      <w:pPr>
        <w:pStyle w:val="a3"/>
        <w:numPr>
          <w:ilvl w:val="0"/>
          <w:numId w:val="34"/>
        </w:numPr>
        <w:ind w:firstLineChars="0"/>
        <w:rPr>
          <w:rFonts w:ascii="Times" w:hAnsi="Times"/>
          <w:b/>
          <w:lang w:val="en-GB"/>
        </w:rPr>
      </w:pPr>
      <w:r w:rsidRPr="007F0F75">
        <w:rPr>
          <w:rFonts w:ascii="Times" w:hAnsi="Times"/>
          <w:lang w:val="en-GB"/>
        </w:rPr>
        <w:t>Data segmentation based on optimal segmentation feature</w:t>
      </w:r>
      <w:r>
        <w:rPr>
          <w:rFonts w:ascii="Times" w:hAnsi="Times"/>
          <w:lang w:val="en-GB"/>
        </w:rPr>
        <w:t>.</w:t>
      </w:r>
    </w:p>
    <w:p w14:paraId="6A6ADF41" w14:textId="77777777" w:rsidR="00523123" w:rsidRPr="007F0F75" w:rsidRDefault="00523123" w:rsidP="00523123">
      <w:pPr>
        <w:pStyle w:val="a3"/>
        <w:numPr>
          <w:ilvl w:val="0"/>
          <w:numId w:val="34"/>
        </w:numPr>
        <w:ind w:firstLineChars="0"/>
        <w:rPr>
          <w:rFonts w:ascii="Times" w:hAnsi="Times"/>
          <w:lang w:val="en-GB"/>
        </w:rPr>
      </w:pPr>
      <w:r w:rsidRPr="007F0F75">
        <w:rPr>
          <w:rFonts w:ascii="Times" w:hAnsi="Times"/>
          <w:lang w:val="en-GB"/>
        </w:rPr>
        <w:t>Select</w:t>
      </w:r>
      <w:r>
        <w:rPr>
          <w:rFonts w:ascii="Times" w:hAnsi="Times"/>
          <w:lang w:val="en-GB"/>
        </w:rPr>
        <w:t>ing</w:t>
      </w:r>
      <w:r w:rsidRPr="007F0F75">
        <w:rPr>
          <w:rFonts w:ascii="Times" w:hAnsi="Times"/>
          <w:lang w:val="en-GB"/>
        </w:rPr>
        <w:t xml:space="preserve"> the best segmentation feature based on the maximum information gain</w:t>
      </w:r>
      <w:r>
        <w:rPr>
          <w:rFonts w:ascii="Times" w:hAnsi="Times"/>
          <w:lang w:val="en-GB"/>
        </w:rPr>
        <w:t>.</w:t>
      </w:r>
    </w:p>
    <w:p w14:paraId="2103AEAF" w14:textId="77777777" w:rsidR="00523123" w:rsidRDefault="00523123" w:rsidP="00523123">
      <w:pPr>
        <w:pStyle w:val="a3"/>
        <w:numPr>
          <w:ilvl w:val="0"/>
          <w:numId w:val="34"/>
        </w:numPr>
        <w:ind w:firstLineChars="0"/>
        <w:rPr>
          <w:rFonts w:ascii="Times" w:hAnsi="Times"/>
          <w:lang w:val="en-GB"/>
        </w:rPr>
      </w:pPr>
      <w:r w:rsidRPr="007F0F75">
        <w:rPr>
          <w:rFonts w:ascii="Times" w:hAnsi="Times"/>
          <w:lang w:val="en-GB"/>
        </w:rPr>
        <w:t>Recursively build</w:t>
      </w:r>
      <w:r>
        <w:rPr>
          <w:rFonts w:ascii="Times" w:hAnsi="Times"/>
          <w:lang w:val="en-GB"/>
        </w:rPr>
        <w:t>ing</w:t>
      </w:r>
      <w:r w:rsidRPr="007F0F75">
        <w:rPr>
          <w:rFonts w:ascii="Times" w:hAnsi="Times"/>
          <w:lang w:val="en-GB"/>
        </w:rPr>
        <w:t xml:space="preserve"> a decision tree</w:t>
      </w:r>
      <w:r>
        <w:rPr>
          <w:rFonts w:ascii="Times" w:hAnsi="Times"/>
          <w:lang w:val="en-GB"/>
        </w:rPr>
        <w:t>.</w:t>
      </w:r>
    </w:p>
    <w:p w14:paraId="255142E5" w14:textId="24A6AF16" w:rsidR="00523123" w:rsidRDefault="00523123" w:rsidP="00523123">
      <w:pPr>
        <w:pStyle w:val="a3"/>
        <w:numPr>
          <w:ilvl w:val="0"/>
          <w:numId w:val="34"/>
        </w:numPr>
        <w:ind w:firstLineChars="0"/>
        <w:rPr>
          <w:rFonts w:ascii="Times" w:hAnsi="Times"/>
          <w:lang w:val="en-GB"/>
        </w:rPr>
      </w:pPr>
      <w:r w:rsidRPr="007F0F75">
        <w:rPr>
          <w:rFonts w:ascii="Times" w:hAnsi="Times"/>
          <w:lang w:val="en-GB"/>
        </w:rPr>
        <w:t>Sample classification</w:t>
      </w:r>
      <w:r>
        <w:rPr>
          <w:rFonts w:ascii="Times" w:hAnsi="Times"/>
          <w:lang w:val="en-GB"/>
        </w:rPr>
        <w:t>.</w:t>
      </w:r>
    </w:p>
    <w:p w14:paraId="29979E3C" w14:textId="45B27E78" w:rsidR="00900C61" w:rsidRPr="008A27DB" w:rsidRDefault="00900C61" w:rsidP="008A27DB">
      <w:pPr>
        <w:pStyle w:val="2"/>
        <w:numPr>
          <w:ilvl w:val="0"/>
          <w:numId w:val="38"/>
        </w:numPr>
        <w:jc w:val="both"/>
        <w:rPr>
          <w:rFonts w:ascii="Times" w:hAnsi="Times"/>
        </w:rPr>
      </w:pPr>
      <w:r w:rsidRPr="008A27DB">
        <w:rPr>
          <w:rFonts w:ascii="Times" w:hAnsi="Times"/>
          <w:i w:val="0"/>
          <w:szCs w:val="26"/>
        </w:rPr>
        <w:t>Cart algorithm</w:t>
      </w:r>
    </w:p>
    <w:p w14:paraId="3980246F" w14:textId="11E06B62" w:rsidR="00523123" w:rsidRPr="00621054" w:rsidRDefault="00D12E22" w:rsidP="00523123">
      <w:pPr>
        <w:jc w:val="both"/>
        <w:rPr>
          <w:rFonts w:ascii="Times" w:hAnsi="Times"/>
        </w:rPr>
      </w:pPr>
      <w:r>
        <w:rPr>
          <w:rFonts w:ascii="Times" w:eastAsiaTheme="minorEastAsia" w:hAnsi="Times" w:cs="Menlo"/>
          <w:color w:val="000000"/>
          <w:lang w:val="en-GB"/>
        </w:rPr>
        <w:t>T</w:t>
      </w:r>
      <w:r w:rsidR="00523123" w:rsidRPr="00463A0E">
        <w:rPr>
          <w:rFonts w:ascii="Times" w:eastAsiaTheme="minorEastAsia" w:hAnsi="Times" w:cs="Menlo"/>
          <w:color w:val="000000"/>
        </w:rPr>
        <w:t>he limitation of the ID3 algorithm t</w:t>
      </w:r>
      <w:r w:rsidR="00523123" w:rsidRPr="00463A0E">
        <w:rPr>
          <w:rFonts w:ascii="Times" w:eastAsiaTheme="minorEastAsia" w:hAnsi="Times" w:cs="Menlo"/>
          <w:color w:val="000000"/>
          <w:lang w:val="en-GB"/>
        </w:rPr>
        <w:t>hat</w:t>
      </w:r>
      <w:r w:rsidR="00523123" w:rsidRPr="00463A0E">
        <w:rPr>
          <w:rFonts w:ascii="Times" w:eastAsiaTheme="minorEastAsia" w:hAnsi="Times" w:cs="Menlo"/>
          <w:color w:val="000000"/>
        </w:rPr>
        <w:t xml:space="preserve"> the ID3 algorithm can only deal with discrete values</w:t>
      </w:r>
      <w:r w:rsidR="00523123">
        <w:rPr>
          <w:rFonts w:ascii="Times" w:eastAsiaTheme="minorEastAsia" w:hAnsi="Times" w:cs="Menlo"/>
          <w:color w:val="000000"/>
        </w:rPr>
        <w:t xml:space="preserve"> [22</w:t>
      </w:r>
      <w:r w:rsidR="00523123" w:rsidRPr="00463A0E">
        <w:rPr>
          <w:rFonts w:ascii="Times" w:eastAsiaTheme="minorEastAsia" w:hAnsi="Times" w:cs="Menlo"/>
          <w:color w:val="000000"/>
        </w:rPr>
        <w:t xml:space="preserve">] so that the feature values must be classified based on numerical variables. Thus, the project should first observe the feature value to find the criteria and then mark each training data according to </w:t>
      </w:r>
      <w:proofErr w:type="gramStart"/>
      <w:r w:rsidR="00523123" w:rsidRPr="00463A0E">
        <w:rPr>
          <w:rFonts w:ascii="Times" w:eastAsiaTheme="minorEastAsia" w:hAnsi="Times" w:cs="Menlo"/>
          <w:color w:val="000000"/>
        </w:rPr>
        <w:t>this criteria</w:t>
      </w:r>
      <w:proofErr w:type="gramEnd"/>
      <w:r w:rsidR="00523123" w:rsidRPr="00463A0E">
        <w:rPr>
          <w:rFonts w:ascii="Times" w:eastAsiaTheme="minorEastAsia" w:hAnsi="Times" w:cs="Menlo"/>
          <w:color w:val="000000"/>
        </w:rPr>
        <w:t xml:space="preserve">. </w:t>
      </w:r>
      <w:r w:rsidR="00523123" w:rsidRPr="00282A16">
        <w:rPr>
          <w:rFonts w:ascii="Times" w:eastAsiaTheme="minorEastAsia" w:hAnsi="Times" w:cs="Menlo"/>
          <w:color w:val="000000"/>
        </w:rPr>
        <w:t xml:space="preserve">This will </w:t>
      </w:r>
      <w:r w:rsidR="00C7771B">
        <w:rPr>
          <w:rFonts w:ascii="Times" w:eastAsiaTheme="minorEastAsia" w:hAnsi="Times" w:cs="Menlo" w:hint="eastAsia"/>
          <w:color w:val="000000"/>
        </w:rPr>
        <w:t>not</w:t>
      </w:r>
      <w:r w:rsidR="00C7771B">
        <w:rPr>
          <w:rFonts w:ascii="Times" w:eastAsiaTheme="minorEastAsia" w:hAnsi="Times" w:cs="Menlo"/>
          <w:color w:val="000000"/>
          <w:lang w:val="en-GB"/>
        </w:rPr>
        <w:t xml:space="preserve"> only </w:t>
      </w:r>
      <w:r w:rsidR="00523123" w:rsidRPr="00282A16">
        <w:rPr>
          <w:rFonts w:ascii="Times" w:eastAsiaTheme="minorEastAsia" w:hAnsi="Times" w:cs="Menlo"/>
          <w:color w:val="000000"/>
        </w:rPr>
        <w:t xml:space="preserve">cause the </w:t>
      </w:r>
      <w:r w:rsidR="00C7771B">
        <w:rPr>
          <w:rFonts w:ascii="Times" w:eastAsiaTheme="minorEastAsia" w:hAnsi="Times" w:cs="Menlo"/>
          <w:color w:val="000000"/>
        </w:rPr>
        <w:t>inaccurate of the</w:t>
      </w:r>
      <w:r w:rsidR="00C7771B">
        <w:t xml:space="preserve"> </w:t>
      </w:r>
      <w:r w:rsidR="00C7771B" w:rsidRPr="00C7771B">
        <w:rPr>
          <w:rFonts w:ascii="Times" w:eastAsiaTheme="minorEastAsia" w:hAnsi="Times" w:cs="Menlo"/>
          <w:color w:val="000000"/>
        </w:rPr>
        <w:t>thresholds</w:t>
      </w:r>
      <w:r w:rsidR="00C7771B">
        <w:rPr>
          <w:rFonts w:ascii="Times" w:eastAsiaTheme="minorEastAsia" w:hAnsi="Times" w:cs="Menlo"/>
          <w:color w:val="000000"/>
        </w:rPr>
        <w:t xml:space="preserve"> but also </w:t>
      </w:r>
      <w:r w:rsidR="001E1E66">
        <w:rPr>
          <w:rFonts w:ascii="Times" w:eastAsiaTheme="minorEastAsia" w:hAnsi="Times" w:cs="Menlo" w:hint="eastAsia"/>
          <w:color w:val="000000"/>
        </w:rPr>
        <w:t>a</w:t>
      </w:r>
      <w:r w:rsidR="001E1E66" w:rsidRPr="001E1E66">
        <w:rPr>
          <w:rFonts w:ascii="Times" w:eastAsiaTheme="minorEastAsia" w:hAnsi="Times" w:cs="Menlo"/>
          <w:color w:val="000000"/>
        </w:rPr>
        <w:t>ffect the efficiency of code execution</w:t>
      </w:r>
      <w:r w:rsidR="00C7771B">
        <w:rPr>
          <w:rFonts w:ascii="Times" w:eastAsiaTheme="minorEastAsia" w:hAnsi="Times" w:cs="Menlo"/>
          <w:color w:val="000000"/>
        </w:rPr>
        <w:t xml:space="preserve"> </w:t>
      </w:r>
      <w:r w:rsidR="00C7771B">
        <w:rPr>
          <w:rFonts w:ascii="Times" w:eastAsiaTheme="minorEastAsia" w:hAnsi="Times" w:cs="Menlo" w:hint="eastAsia"/>
          <w:color w:val="000000"/>
        </w:rPr>
        <w:t>that</w:t>
      </w:r>
      <w:r w:rsidR="00C7771B">
        <w:rPr>
          <w:rFonts w:ascii="Times" w:eastAsiaTheme="minorEastAsia" w:hAnsi="Times" w:cs="Menlo"/>
          <w:color w:val="000000"/>
          <w:lang w:val="en-GB"/>
        </w:rPr>
        <w:t xml:space="preserve"> the project </w:t>
      </w:r>
      <w:r w:rsidR="00C7771B" w:rsidRPr="00C7771B">
        <w:rPr>
          <w:rFonts w:ascii="Times" w:eastAsiaTheme="minorEastAsia" w:hAnsi="Times" w:cs="Menlo"/>
          <w:color w:val="000000"/>
          <w:lang w:val="en-GB"/>
        </w:rPr>
        <w:t>should</w:t>
      </w:r>
      <w:r w:rsidR="00C7771B" w:rsidRPr="008A27DB">
        <w:rPr>
          <w:rFonts w:ascii="Times" w:hAnsi="Times"/>
        </w:rPr>
        <w:t xml:space="preserve"> mark</w:t>
      </w:r>
      <w:r w:rsidR="00C7771B">
        <w:rPr>
          <w:rFonts w:ascii="Times" w:eastAsiaTheme="minorEastAsia" w:hAnsi="Times" w:cs="Menlo"/>
          <w:color w:val="000000"/>
          <w:lang w:val="en-GB"/>
        </w:rPr>
        <w:t xml:space="preserve"> symbol for </w:t>
      </w:r>
      <w:r w:rsidR="00C7771B">
        <w:rPr>
          <w:rFonts w:ascii="Times" w:eastAsiaTheme="minorEastAsia" w:hAnsi="Times" w:cs="Menlo"/>
          <w:color w:val="000000"/>
          <w:lang w:val="en-GB"/>
        </w:rPr>
        <w:t>each feature value of each</w:t>
      </w:r>
      <w:r w:rsidR="00C7771B" w:rsidRPr="00C7771B">
        <w:rPr>
          <w:rFonts w:ascii="Times" w:eastAsiaTheme="minorEastAsia" w:hAnsi="Times" w:cs="Menlo"/>
          <w:color w:val="000000"/>
          <w:lang w:val="en-GB"/>
        </w:rPr>
        <w:t xml:space="preserve"> content data.</w:t>
      </w:r>
      <w:r w:rsidR="00523123">
        <w:rPr>
          <w:rFonts w:ascii="Times" w:eastAsiaTheme="minorEastAsia" w:hAnsi="Times" w:cs="Menlo"/>
          <w:color w:val="000000"/>
          <w:lang w:val="en-GB"/>
        </w:rPr>
        <w:t xml:space="preserve"> </w:t>
      </w:r>
      <w:r w:rsidR="002535BA">
        <w:rPr>
          <w:rFonts w:ascii="Times" w:eastAsiaTheme="minorEastAsia" w:hAnsi="Times" w:cs="Menlo"/>
          <w:color w:val="000000"/>
        </w:rPr>
        <w:t xml:space="preserve">As a result, the project </w:t>
      </w:r>
      <w:r w:rsidR="00947241">
        <w:rPr>
          <w:rFonts w:ascii="Times" w:eastAsiaTheme="minorEastAsia" w:hAnsi="Times" w:cs="Menlo" w:hint="eastAsia"/>
          <w:color w:val="000000"/>
        </w:rPr>
        <w:t>uses</w:t>
      </w:r>
      <w:r w:rsidR="00947241">
        <w:rPr>
          <w:rFonts w:ascii="Times" w:eastAsiaTheme="minorEastAsia" w:hAnsi="Times" w:cs="Menlo"/>
          <w:color w:val="000000"/>
        </w:rPr>
        <w:t xml:space="preserve"> </w:t>
      </w:r>
      <w:r w:rsidR="00523123" w:rsidRPr="00463A0E">
        <w:rPr>
          <w:rFonts w:ascii="Times" w:eastAsiaTheme="minorEastAsia" w:hAnsi="Times" w:cs="Menlo"/>
          <w:color w:val="000000"/>
          <w:lang w:val="en-GB"/>
        </w:rPr>
        <w:t xml:space="preserve">the </w:t>
      </w:r>
      <w:proofErr w:type="spellStart"/>
      <w:r w:rsidR="00523123" w:rsidRPr="00463A0E">
        <w:rPr>
          <w:rFonts w:ascii="Times" w:eastAsiaTheme="minorEastAsia" w:hAnsi="Times" w:cs="Menlo"/>
          <w:color w:val="000000"/>
        </w:rPr>
        <w:t>Sklearn</w:t>
      </w:r>
      <w:proofErr w:type="spellEnd"/>
      <w:r w:rsidR="00523123" w:rsidRPr="00463A0E">
        <w:rPr>
          <w:rFonts w:ascii="Times" w:eastAsiaTheme="minorEastAsia" w:hAnsi="Times" w:cs="Menlo"/>
          <w:color w:val="000000"/>
        </w:rPr>
        <w:t xml:space="preserve"> package</w:t>
      </w:r>
      <w:r w:rsidR="00947241">
        <w:rPr>
          <w:rFonts w:ascii="Times" w:eastAsiaTheme="minorEastAsia" w:hAnsi="Times" w:cs="Menlo"/>
          <w:color w:val="000000"/>
        </w:rPr>
        <w:t xml:space="preserve"> </w:t>
      </w:r>
      <w:r w:rsidR="00947241">
        <w:rPr>
          <w:rFonts w:ascii="Times" w:eastAsiaTheme="minorEastAsia" w:hAnsi="Times" w:cs="Menlo" w:hint="eastAsia"/>
          <w:color w:val="000000"/>
        </w:rPr>
        <w:t>which</w:t>
      </w:r>
      <w:r w:rsidR="00523123" w:rsidRPr="00463A0E">
        <w:rPr>
          <w:rFonts w:ascii="Times" w:eastAsiaTheme="minorEastAsia" w:hAnsi="Times" w:cs="Menlo"/>
          <w:color w:val="000000"/>
        </w:rPr>
        <w:t xml:space="preserve"> </w:t>
      </w:r>
      <w:r w:rsidR="00DE1D49">
        <w:rPr>
          <w:rFonts w:ascii="Times" w:hAnsi="Times"/>
          <w:lang w:val="en-GB"/>
        </w:rPr>
        <w:t xml:space="preserve">uses </w:t>
      </w:r>
      <w:r w:rsidR="00DE1D49">
        <w:rPr>
          <w:rFonts w:ascii="Times" w:hAnsi="Times"/>
          <w:lang w:val="en-GB"/>
        </w:rPr>
        <w:t xml:space="preserve">a kind of optimised </w:t>
      </w:r>
      <w:r w:rsidR="00DE1D49">
        <w:rPr>
          <w:rFonts w:ascii="Times" w:hAnsi="Times"/>
          <w:lang w:val="en-GB"/>
        </w:rPr>
        <w:t xml:space="preserve">Cart algorithm </w:t>
      </w:r>
      <w:r w:rsidR="00DE1D49">
        <w:rPr>
          <w:rFonts w:ascii="Times" w:hAnsi="Times"/>
          <w:color w:val="1D1F22"/>
          <w:shd w:val="clear" w:color="auto" w:fill="FFFFFF"/>
        </w:rPr>
        <w:t>[23]</w:t>
      </w:r>
      <w:r w:rsidR="00DE1D49">
        <w:rPr>
          <w:rFonts w:ascii="Times" w:eastAsiaTheme="minorEastAsia" w:hAnsi="Times" w:cs="Menlo"/>
          <w:color w:val="000000"/>
        </w:rPr>
        <w:t xml:space="preserve"> t</w:t>
      </w:r>
      <w:r w:rsidR="00523123" w:rsidRPr="00463A0E">
        <w:rPr>
          <w:rFonts w:ascii="Times" w:eastAsiaTheme="minorEastAsia" w:hAnsi="Times" w:cs="Menlo"/>
          <w:color w:val="000000"/>
        </w:rPr>
        <w:t>o generate the decision tree, including classification tree and regression tree.</w:t>
      </w:r>
      <w:r w:rsidR="00DE1D49">
        <w:rPr>
          <w:rFonts w:ascii="Times" w:eastAsiaTheme="minorEastAsia" w:hAnsi="Times" w:cs="Menlo"/>
          <w:color w:val="000000"/>
        </w:rPr>
        <w:t xml:space="preserve"> </w:t>
      </w:r>
      <w:r w:rsidR="00523123">
        <w:rPr>
          <w:rFonts w:ascii="Times" w:eastAsiaTheme="minorEastAsia" w:hAnsi="Times" w:cs="Menlo"/>
          <w:color w:val="000000"/>
        </w:rPr>
        <w:t xml:space="preserve">In this project, </w:t>
      </w:r>
      <w:r w:rsidR="00523123" w:rsidRPr="00767B7A">
        <w:rPr>
          <w:rFonts w:ascii="Times" w:eastAsiaTheme="minorEastAsia" w:hAnsi="Times" w:cs="Menlo"/>
          <w:color w:val="000000"/>
        </w:rPr>
        <w:t xml:space="preserve">the classification </w:t>
      </w:r>
      <w:r w:rsidR="00523123">
        <w:rPr>
          <w:rFonts w:ascii="Times" w:eastAsiaTheme="minorEastAsia" w:hAnsi="Times" w:cs="Menlo" w:hint="eastAsia"/>
          <w:color w:val="000000"/>
        </w:rPr>
        <w:t>tree</w:t>
      </w:r>
      <w:r w:rsidR="00523123">
        <w:rPr>
          <w:rFonts w:ascii="Times" w:eastAsiaTheme="minorEastAsia" w:hAnsi="Times" w:cs="Menlo"/>
          <w:color w:val="000000"/>
        </w:rPr>
        <w:t xml:space="preserve"> </w:t>
      </w:r>
      <w:r w:rsidR="00523123" w:rsidRPr="00767B7A">
        <w:rPr>
          <w:rFonts w:ascii="Times" w:eastAsiaTheme="minorEastAsia" w:hAnsi="Times" w:cs="Menlo"/>
          <w:color w:val="000000"/>
        </w:rPr>
        <w:t>is more suitable</w:t>
      </w:r>
      <w:r w:rsidR="00523123">
        <w:rPr>
          <w:rFonts w:ascii="Times" w:eastAsiaTheme="minorEastAsia" w:hAnsi="Times" w:cs="Menlo"/>
          <w:color w:val="000000"/>
        </w:rPr>
        <w:t>, because the target of the decision tree is binary.</w:t>
      </w:r>
    </w:p>
    <w:p w14:paraId="0402769E" w14:textId="77777777" w:rsidR="00523123" w:rsidRPr="009F7264" w:rsidRDefault="00523123" w:rsidP="00523123">
      <w:pPr>
        <w:jc w:val="both"/>
        <w:rPr>
          <w:rFonts w:ascii="Times" w:hAnsi="Times"/>
          <w:lang w:val="en-GB"/>
        </w:rPr>
      </w:pPr>
      <w:r w:rsidRPr="005B2104">
        <w:rPr>
          <w:rFonts w:ascii="Times" w:hAnsi="Times"/>
          <w:lang w:val="en-GB"/>
        </w:rPr>
        <w:t xml:space="preserve">Cart algorithm uses </w:t>
      </w:r>
      <w:r>
        <w:rPr>
          <w:rFonts w:ascii="Times" w:hAnsi="Times" w:hint="eastAsia"/>
          <w:lang w:val="en-GB"/>
        </w:rPr>
        <w:t>binary</w:t>
      </w:r>
      <w:r>
        <w:rPr>
          <w:rFonts w:ascii="Times" w:hAnsi="Times"/>
          <w:lang w:val="en-GB"/>
        </w:rPr>
        <w:t xml:space="preserve"> </w:t>
      </w:r>
      <w:r>
        <w:rPr>
          <w:rFonts w:ascii="Times" w:hAnsi="Times" w:hint="eastAsia"/>
          <w:lang w:val="en-GB"/>
        </w:rPr>
        <w:t>recursive</w:t>
      </w:r>
      <w:r>
        <w:rPr>
          <w:rFonts w:ascii="Times" w:hAnsi="Times"/>
          <w:lang w:val="en-GB"/>
        </w:rPr>
        <w:t xml:space="preserve"> partitioning procedure to split data</w:t>
      </w:r>
      <w:r w:rsidRPr="005B2104">
        <w:rPr>
          <w:rFonts w:ascii="Times" w:hAnsi="Times"/>
          <w:lang w:val="en-GB"/>
        </w:rPr>
        <w:t>sets</w:t>
      </w:r>
      <w:r>
        <w:rPr>
          <w:rFonts w:ascii="Times" w:hAnsi="Times"/>
          <w:lang w:val="en-GB"/>
        </w:rPr>
        <w:t xml:space="preserve"> [24]. In classification tree, Cart </w:t>
      </w:r>
      <w:r w:rsidRPr="005B2104">
        <w:rPr>
          <w:rFonts w:ascii="Times" w:hAnsi="Times"/>
          <w:lang w:val="en-GB"/>
        </w:rPr>
        <w:t>algorithm</w:t>
      </w:r>
      <w:r>
        <w:rPr>
          <w:rFonts w:ascii="Times" w:hAnsi="Times"/>
          <w:lang w:val="en-GB"/>
        </w:rPr>
        <w:t xml:space="preserve"> uses </w:t>
      </w:r>
      <w:r w:rsidRPr="009F7264">
        <w:rPr>
          <w:rFonts w:ascii="Times" w:hAnsi="Times"/>
          <w:lang w:val="en-GB"/>
        </w:rPr>
        <w:t xml:space="preserve">Gini </w:t>
      </w:r>
      <w:r>
        <w:rPr>
          <w:rFonts w:ascii="Times" w:hAnsi="Times"/>
          <w:lang w:val="en-GB"/>
        </w:rPr>
        <w:t xml:space="preserve">index </w:t>
      </w:r>
      <w:r w:rsidRPr="00FB528F">
        <w:rPr>
          <w:rFonts w:ascii="Times" w:hAnsi="Times"/>
          <w:lang w:val="en-GB"/>
        </w:rPr>
        <w:t xml:space="preserve">as a property to determine </w:t>
      </w:r>
      <w:r>
        <w:rPr>
          <w:rFonts w:ascii="Times" w:hAnsi="Times"/>
          <w:lang w:val="en-GB"/>
        </w:rPr>
        <w:t>partitioning [25].</w:t>
      </w:r>
      <w:r>
        <w:rPr>
          <w:rFonts w:ascii="Times" w:hAnsi="Times" w:hint="eastAsia"/>
          <w:lang w:val="en-GB"/>
        </w:rPr>
        <w:t xml:space="preserve"> </w:t>
      </w:r>
      <w:r w:rsidRPr="009F7264">
        <w:rPr>
          <w:rFonts w:ascii="Times" w:hAnsi="Times"/>
          <w:lang w:val="en-GB"/>
        </w:rPr>
        <w:t xml:space="preserve">The Gini </w:t>
      </w:r>
      <w:r>
        <w:rPr>
          <w:rFonts w:ascii="Times" w:hAnsi="Times"/>
          <w:lang w:val="en-GB"/>
        </w:rPr>
        <w:t>index</w:t>
      </w:r>
      <w:r w:rsidRPr="009F7264">
        <w:rPr>
          <w:rFonts w:ascii="Times" w:hAnsi="Times"/>
          <w:lang w:val="en-GB"/>
        </w:rPr>
        <w:t xml:space="preserve"> indicates the uncertainty of the sample. The larger the Gini </w:t>
      </w:r>
      <w:r>
        <w:rPr>
          <w:rFonts w:ascii="Times" w:hAnsi="Times"/>
          <w:lang w:val="en-GB"/>
        </w:rPr>
        <w:t>index</w:t>
      </w:r>
      <w:r w:rsidRPr="009F7264">
        <w:rPr>
          <w:rFonts w:ascii="Times" w:hAnsi="Times"/>
          <w:lang w:val="en-GB"/>
        </w:rPr>
        <w:t>, the greater the uncertainty of the sample set</w:t>
      </w:r>
      <w:r>
        <w:rPr>
          <w:rFonts w:ascii="Times" w:hAnsi="Times"/>
          <w:lang w:val="en-GB"/>
        </w:rPr>
        <w:t xml:space="preserve"> which means </w:t>
      </w:r>
      <w:r w:rsidRPr="003E244C">
        <w:rPr>
          <w:rFonts w:ascii="Times" w:hAnsi="Times"/>
          <w:lang w:val="en-GB"/>
        </w:rPr>
        <w:t xml:space="preserve">the </w:t>
      </w:r>
      <w:r>
        <w:rPr>
          <w:rFonts w:ascii="Times" w:hAnsi="Times"/>
          <w:lang w:val="en-GB"/>
        </w:rPr>
        <w:t xml:space="preserve">probability of the </w:t>
      </w:r>
      <w:r w:rsidRPr="003E244C">
        <w:rPr>
          <w:rFonts w:ascii="Times" w:hAnsi="Times"/>
          <w:lang w:val="en-GB"/>
        </w:rPr>
        <w:t xml:space="preserve">sample belongs to </w:t>
      </w:r>
      <w:r>
        <w:rPr>
          <w:rFonts w:ascii="Times" w:hAnsi="Times"/>
          <w:lang w:val="en-GB"/>
        </w:rPr>
        <w:t>a</w:t>
      </w:r>
      <w:r w:rsidRPr="003E244C">
        <w:rPr>
          <w:rFonts w:ascii="Times" w:hAnsi="Times"/>
          <w:lang w:val="en-GB"/>
        </w:rPr>
        <w:t xml:space="preserve"> class </w:t>
      </w:r>
      <w:r>
        <w:rPr>
          <w:rFonts w:ascii="Times" w:hAnsi="Times"/>
          <w:lang w:val="en-GB"/>
        </w:rPr>
        <w:t>is low</w:t>
      </w:r>
      <w:r w:rsidRPr="009F7264">
        <w:rPr>
          <w:rFonts w:ascii="Times" w:hAnsi="Times"/>
          <w:lang w:val="en-GB"/>
        </w:rPr>
        <w:t>.</w:t>
      </w:r>
      <w:r>
        <w:rPr>
          <w:rFonts w:ascii="Times" w:hAnsi="Times"/>
          <w:lang w:val="en-GB"/>
        </w:rPr>
        <w:t xml:space="preserve"> In terms of each feature, the Cart algorithm will traverse all possible splitting methods and select the feature which has minimum Gini index as the division criteria [26]. </w:t>
      </w:r>
      <w:r w:rsidRPr="009D057C">
        <w:rPr>
          <w:rFonts w:ascii="Times" w:hAnsi="Times"/>
          <w:lang w:val="en-GB"/>
        </w:rPr>
        <w:t xml:space="preserve">The </w:t>
      </w:r>
      <w:r>
        <w:rPr>
          <w:rFonts w:ascii="Times" w:hAnsi="Times" w:hint="eastAsia"/>
          <w:lang w:val="en-GB"/>
        </w:rPr>
        <w:t>following</w:t>
      </w:r>
      <w:r>
        <w:rPr>
          <w:rFonts w:ascii="Times" w:hAnsi="Times"/>
          <w:lang w:val="en-GB"/>
        </w:rPr>
        <w:t xml:space="preserve"> </w:t>
      </w:r>
      <w:r w:rsidRPr="009D057C">
        <w:rPr>
          <w:rFonts w:ascii="Times" w:hAnsi="Times"/>
          <w:lang w:val="en-GB"/>
        </w:rPr>
        <w:t>formula</w:t>
      </w:r>
      <w:r>
        <w:rPr>
          <w:rFonts w:ascii="Times" w:hAnsi="Times"/>
          <w:lang w:val="en-GB"/>
        </w:rPr>
        <w:t>s shows the</w:t>
      </w:r>
      <w:r w:rsidRPr="009D057C">
        <w:rPr>
          <w:rFonts w:ascii="Times" w:hAnsi="Times"/>
          <w:lang w:val="en-GB"/>
        </w:rPr>
        <w:t xml:space="preserve"> calculating </w:t>
      </w:r>
      <w:r>
        <w:rPr>
          <w:rFonts w:ascii="Times" w:hAnsi="Times"/>
          <w:lang w:val="en-GB"/>
        </w:rPr>
        <w:t>of the Gini index.</w:t>
      </w:r>
    </w:p>
    <w:p w14:paraId="6D8D3907" w14:textId="77777777" w:rsidR="00523123" w:rsidRPr="007A5055" w:rsidRDefault="00523123" w:rsidP="00523123">
      <w:pPr>
        <w:jc w:val="both"/>
        <w:rPr>
          <w:rFonts w:ascii="Times" w:hAnsi="Times"/>
          <w:lang w:val="en-GB"/>
        </w:rPr>
      </w:pPr>
      <w:r w:rsidRPr="007A5055">
        <w:rPr>
          <w:rFonts w:ascii="Times" w:hAnsi="Times"/>
          <w:lang w:val="en-GB"/>
        </w:rPr>
        <w:lastRenderedPageBreak/>
        <w:t xml:space="preserve">Assuming that there is a K class, the probability that the sample point belongs to the </w:t>
      </w:r>
      <w:r>
        <w:rPr>
          <w:rFonts w:ascii="Times" w:hAnsi="Times" w:hint="eastAsia"/>
          <w:lang w:val="en-GB"/>
        </w:rPr>
        <w:t>K</w:t>
      </w:r>
      <w:r>
        <w:rPr>
          <w:rFonts w:ascii="Times" w:hAnsi="Times"/>
          <w:lang w:val="en-GB"/>
        </w:rPr>
        <w:t xml:space="preserve"> class is </w:t>
      </w:r>
      <m:oMath>
        <m:sSub>
          <m:sSubPr>
            <m:ctrlPr>
              <w:rPr>
                <w:rFonts w:ascii="Cambria Math" w:hAnsi="Cambria Math"/>
                <w:lang w:val="en-GB"/>
              </w:rPr>
            </m:ctrlPr>
          </m:sSubPr>
          <m:e>
            <m:r>
              <w:rPr>
                <w:rFonts w:ascii="Cambria Math" w:hAnsi="Cambria Math" w:hint="eastAsia"/>
                <w:lang w:val="en-GB"/>
              </w:rPr>
              <m:t>p</m:t>
            </m:r>
          </m:e>
          <m:sub>
            <m:r>
              <w:rPr>
                <w:rFonts w:ascii="Cambria Math" w:hAnsi="Cambria Math" w:hint="eastAsia"/>
                <w:lang w:val="en-GB"/>
              </w:rPr>
              <m:t>k</m:t>
            </m:r>
          </m:sub>
        </m:sSub>
      </m:oMath>
      <w:r>
        <w:rPr>
          <w:rFonts w:ascii="Times" w:hAnsi="Times"/>
          <w:lang w:val="en-GB"/>
        </w:rPr>
        <w:t>, then the Gini index i</w:t>
      </w:r>
      <w:r w:rsidRPr="007A5055">
        <w:rPr>
          <w:rFonts w:ascii="Times" w:hAnsi="Times"/>
          <w:lang w:val="en-GB"/>
        </w:rPr>
        <w:t>s defined as:</w:t>
      </w:r>
    </w:p>
    <w:p w14:paraId="5DD1B322" w14:textId="77777777" w:rsidR="00523123" w:rsidRPr="00D46F07" w:rsidRDefault="00523123" w:rsidP="00523123">
      <w:pPr>
        <w:rPr>
          <w:rFonts w:ascii="Times" w:hAnsi="Times"/>
          <w:b/>
          <w:lang w:val="en-GB"/>
        </w:rPr>
      </w:pPr>
      <m:oMathPara>
        <m:oMathParaPr>
          <m:jc m:val="left"/>
        </m:oMathParaPr>
        <m:oMath>
          <m:r>
            <w:rPr>
              <w:rFonts w:ascii="Cambria Math" w:hAnsi="Cambria Math"/>
              <w:lang w:val="en-GB"/>
            </w:rPr>
            <m:t>Gini</m:t>
          </m:r>
          <m:d>
            <m:dPr>
              <m:ctrlPr>
                <w:rPr>
                  <w:rFonts w:ascii="Cambria Math" w:hAnsi="Cambria Math"/>
                  <w:i/>
                  <w:lang w:val="en-GB"/>
                </w:rPr>
              </m:ctrlPr>
            </m:dPr>
            <m:e>
              <m:r>
                <w:rPr>
                  <w:rFonts w:ascii="Cambria Math" w:hAnsi="Cambria Math"/>
                  <w:lang w:val="en-GB"/>
                </w:rPr>
                <m:t>p</m:t>
              </m:r>
            </m:e>
          </m:d>
          <m:r>
            <w:rPr>
              <w:rFonts w:ascii="Cambria Math" w:hAnsi="Cambria Math"/>
              <w:lang w:val="en-GB"/>
            </w:rPr>
            <m:t>=1-</m:t>
          </m:r>
          <m:nary>
            <m:naryPr>
              <m:chr m:val="∑"/>
              <m:limLoc m:val="subSup"/>
              <m:ctrlPr>
                <w:rPr>
                  <w:rFonts w:ascii="Cambria Math" w:hAnsi="Cambria Math"/>
                  <w:i/>
                  <w:lang w:val="en-GB"/>
                </w:rPr>
              </m:ctrlPr>
            </m:naryPr>
            <m:sub>
              <m:r>
                <w:rPr>
                  <w:rFonts w:ascii="Cambria Math" w:hAnsi="Cambria Math"/>
                  <w:lang w:val="en-GB"/>
                </w:rPr>
                <m:t>k=1</m:t>
              </m:r>
            </m:sub>
            <m:sup>
              <m:r>
                <w:rPr>
                  <w:rFonts w:ascii="Cambria Math" w:hAnsi="Cambria Math"/>
                  <w:lang w:val="en-GB"/>
                </w:rPr>
                <m:t>K</m:t>
              </m:r>
            </m:sup>
            <m:e>
              <m:sSup>
                <m:sSupPr>
                  <m:ctrlPr>
                    <w:rPr>
                      <w:rFonts w:ascii="Cambria Math" w:hAnsi="Cambria Math"/>
                      <w:i/>
                      <w:lang w:val="en-GB"/>
                    </w:rPr>
                  </m:ctrlPr>
                </m:sSup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k</m:t>
                      </m:r>
                    </m:sub>
                  </m:sSub>
                </m:e>
                <m:sup>
                  <m:r>
                    <w:rPr>
                      <w:rFonts w:ascii="Cambria Math" w:hAnsi="Cambria Math"/>
                      <w:lang w:val="en-GB"/>
                    </w:rPr>
                    <m:t>2</m:t>
                  </m:r>
                </m:sup>
              </m:sSup>
            </m:e>
          </m:nary>
        </m:oMath>
      </m:oMathPara>
    </w:p>
    <w:p w14:paraId="50D20747" w14:textId="77777777" w:rsidR="00523123" w:rsidRDefault="00523123" w:rsidP="008A27DB">
      <w:pPr>
        <w:jc w:val="both"/>
        <w:rPr>
          <w:rFonts w:ascii="Times" w:hAnsi="Times"/>
          <w:lang w:val="en-GB"/>
        </w:rPr>
      </w:pPr>
      <w:r w:rsidRPr="007A5055">
        <w:rPr>
          <w:rFonts w:ascii="Times" w:hAnsi="Times"/>
          <w:lang w:val="en-GB"/>
        </w:rPr>
        <w:t>Assuming that</w:t>
      </w:r>
      <w:r w:rsidRPr="009E60A5">
        <w:rPr>
          <w:rFonts w:ascii="Times" w:hAnsi="Times"/>
          <w:lang w:val="en-GB"/>
        </w:rPr>
        <w:t xml:space="preserve"> </w:t>
      </w:r>
      <m:oMath>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oMath>
      <w:r w:rsidRPr="009E60A5">
        <w:rPr>
          <w:rFonts w:ascii="Times" w:hAnsi="Times"/>
          <w:lang w:val="en-GB"/>
        </w:rPr>
        <w:t xml:space="preserve"> be the subset of samples belonging to the k class in D, then the </w:t>
      </w:r>
      <w:r>
        <w:rPr>
          <w:rFonts w:ascii="Times" w:hAnsi="Times"/>
          <w:lang w:val="en-GB"/>
        </w:rPr>
        <w:t>Gini index</w:t>
      </w:r>
      <w:r w:rsidRPr="009E60A5">
        <w:rPr>
          <w:rFonts w:ascii="Times" w:hAnsi="Times"/>
          <w:lang w:val="en-GB"/>
        </w:rPr>
        <w:t xml:space="preserve"> is:</w:t>
      </w:r>
    </w:p>
    <w:p w14:paraId="246E0629" w14:textId="77777777" w:rsidR="00523123" w:rsidRPr="0045641E" w:rsidRDefault="00523123" w:rsidP="00523123">
      <w:pPr>
        <w:rPr>
          <w:rFonts w:ascii="Times" w:hAnsi="Times"/>
          <w:lang w:val="en-GB"/>
        </w:rPr>
      </w:pPr>
      <m:oMathPara>
        <m:oMathParaPr>
          <m:jc m:val="left"/>
        </m:oMathParaPr>
        <m:oMath>
          <m:r>
            <w:rPr>
              <w:rFonts w:ascii="Cambria Math" w:hAnsi="Cambria Math"/>
              <w:lang w:val="en-GB"/>
            </w:rPr>
            <m:t>Gini</m:t>
          </m:r>
          <m:d>
            <m:dPr>
              <m:ctrlPr>
                <w:rPr>
                  <w:rFonts w:ascii="Cambria Math" w:hAnsi="Cambria Math"/>
                  <w:i/>
                  <w:lang w:val="en-GB"/>
                </w:rPr>
              </m:ctrlPr>
            </m:dPr>
            <m:e>
              <m:r>
                <w:rPr>
                  <w:rFonts w:ascii="Cambria Math" w:hAnsi="Cambria Math"/>
                  <w:lang w:val="en-GB"/>
                </w:rPr>
                <m:t>D</m:t>
              </m:r>
            </m:e>
          </m:d>
          <m:r>
            <w:rPr>
              <w:rFonts w:ascii="Cambria Math" w:hAnsi="Cambria Math"/>
              <w:lang w:val="en-GB"/>
            </w:rPr>
            <m:t>=1-</m:t>
          </m:r>
          <m:nary>
            <m:naryPr>
              <m:chr m:val="∑"/>
              <m:limLoc m:val="subSup"/>
              <m:ctrlPr>
                <w:rPr>
                  <w:rFonts w:ascii="Cambria Math" w:hAnsi="Cambria Math"/>
                  <w:i/>
                  <w:lang w:val="en-GB"/>
                </w:rPr>
              </m:ctrlPr>
            </m:naryPr>
            <m:sub>
              <m:r>
                <w:rPr>
                  <w:rFonts w:ascii="Cambria Math" w:hAnsi="Cambria Math"/>
                  <w:lang w:val="en-GB"/>
                </w:rPr>
                <m:t>k=1</m:t>
              </m:r>
            </m:sub>
            <m:sup>
              <m:r>
                <w:rPr>
                  <w:rFonts w:ascii="Cambria Math" w:hAnsi="Cambria Math"/>
                  <w:lang w:val="en-GB"/>
                </w:rPr>
                <m:t>K</m:t>
              </m:r>
            </m:sup>
            <m:e>
              <m:sSup>
                <m:sSupPr>
                  <m:ctrlPr>
                    <w:rPr>
                      <w:rFonts w:ascii="Cambria Math" w:hAnsi="Cambria Math"/>
                      <w:i/>
                      <w:lang w:val="en-GB"/>
                    </w:rPr>
                  </m:ctrlPr>
                </m:sSupPr>
                <m:e>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k</m:t>
                          </m:r>
                        </m:sub>
                      </m:sSub>
                      <m:r>
                        <w:rPr>
                          <w:rFonts w:ascii="Cambria Math" w:hAnsi="Cambria Math"/>
                          <w:lang w:val="en-GB"/>
                        </w:rPr>
                        <m:t>|</m:t>
                      </m:r>
                    </m:num>
                    <m:den>
                      <m:r>
                        <w:rPr>
                          <w:rFonts w:ascii="Cambria Math" w:hAnsi="Cambria Math"/>
                          <w:lang w:val="en-GB"/>
                        </w:rPr>
                        <m:t>|D|</m:t>
                      </m:r>
                    </m:den>
                  </m:f>
                  <m:r>
                    <w:rPr>
                      <w:rFonts w:ascii="Cambria Math" w:hAnsi="Cambria Math"/>
                      <w:lang w:val="en-GB"/>
                    </w:rPr>
                    <m:t>)</m:t>
                  </m:r>
                </m:e>
                <m:sup>
                  <m:r>
                    <w:rPr>
                      <w:rFonts w:ascii="Cambria Math" w:hAnsi="Cambria Math"/>
                      <w:lang w:val="en-GB"/>
                    </w:rPr>
                    <m:t>2</m:t>
                  </m:r>
                </m:sup>
              </m:sSup>
            </m:e>
          </m:nary>
        </m:oMath>
      </m:oMathPara>
    </w:p>
    <w:p w14:paraId="2BEF24CB" w14:textId="77777777" w:rsidR="00523123" w:rsidRPr="00E605A1" w:rsidRDefault="00523123" w:rsidP="008A27DB">
      <w:pPr>
        <w:jc w:val="both"/>
        <w:rPr>
          <w:rFonts w:ascii="Times" w:hAnsi="Times"/>
          <w:lang w:val="en-GB"/>
        </w:rPr>
      </w:pPr>
      <w:r w:rsidRPr="007A5055">
        <w:rPr>
          <w:rFonts w:ascii="Times" w:hAnsi="Times"/>
          <w:lang w:val="en-GB"/>
        </w:rPr>
        <w:t>Assuming that</w:t>
      </w:r>
      <w:r w:rsidRPr="00E605A1">
        <w:rPr>
          <w:rFonts w:ascii="Times" w:hAnsi="Times"/>
          <w:lang w:val="en-GB"/>
        </w:rPr>
        <w:t xml:space="preserve"> </w:t>
      </w:r>
      <w:r>
        <w:rPr>
          <w:rFonts w:ascii="Times" w:hAnsi="Times"/>
          <w:lang w:val="en-GB"/>
        </w:rPr>
        <w:t xml:space="preserve">feature </w:t>
      </w:r>
      <w:r w:rsidRPr="00E605A1">
        <w:rPr>
          <w:rFonts w:ascii="Times" w:hAnsi="Times"/>
          <w:lang w:val="en-GB"/>
        </w:rPr>
        <w:t xml:space="preserve">A divide the sample D into two data subsets D1 and D2, then the Gini </w:t>
      </w:r>
      <w:r>
        <w:rPr>
          <w:rFonts w:ascii="Times" w:hAnsi="Times"/>
          <w:lang w:val="en-GB"/>
        </w:rPr>
        <w:t>index</w:t>
      </w:r>
      <w:r w:rsidRPr="00E605A1">
        <w:rPr>
          <w:rFonts w:ascii="Times" w:hAnsi="Times"/>
          <w:lang w:val="en-GB"/>
        </w:rPr>
        <w:t xml:space="preserve"> of the sample D under the </w:t>
      </w:r>
      <w:r>
        <w:rPr>
          <w:rFonts w:ascii="Times" w:hAnsi="Times"/>
          <w:lang w:val="en-GB"/>
        </w:rPr>
        <w:t>feature</w:t>
      </w:r>
      <w:r w:rsidRPr="00E605A1">
        <w:rPr>
          <w:rFonts w:ascii="Times" w:hAnsi="Times"/>
          <w:lang w:val="en-GB"/>
        </w:rPr>
        <w:t xml:space="preserve"> A is:</w:t>
      </w:r>
    </w:p>
    <w:p w14:paraId="106347AE" w14:textId="77777777" w:rsidR="00523123" w:rsidRPr="007C01D6" w:rsidRDefault="00523123" w:rsidP="00523123">
      <w:pPr>
        <w:rPr>
          <w:rFonts w:ascii="Times" w:hAnsi="Times"/>
          <w:lang w:val="en-GB"/>
        </w:rPr>
      </w:pPr>
      <m:oMathPara>
        <m:oMathParaPr>
          <m:jc m:val="left"/>
        </m:oMathParaPr>
        <m:oMath>
          <m:r>
            <w:rPr>
              <w:rFonts w:ascii="Cambria Math" w:hAnsi="Cambria Math"/>
              <w:lang w:val="en-GB"/>
            </w:rPr>
            <m:t>Gini</m:t>
          </m:r>
          <m:d>
            <m:dPr>
              <m:ctrlPr>
                <w:rPr>
                  <w:rFonts w:ascii="Cambria Math" w:hAnsi="Cambria Math"/>
                  <w:i/>
                  <w:lang w:val="en-GB"/>
                </w:rPr>
              </m:ctrlPr>
            </m:dPr>
            <m:e>
              <m:r>
                <w:rPr>
                  <w:rFonts w:ascii="Cambria Math" w:hAnsi="Cambria Math"/>
                  <w:lang w:val="en-GB"/>
                </w:rPr>
                <m:t>D, A</m:t>
              </m:r>
            </m:e>
          </m:d>
          <m:r>
            <w:rPr>
              <w:rFonts w:ascii="Cambria Math" w:hAnsi="Cambria Math"/>
              <w:lang w:val="en-GB"/>
            </w:rPr>
            <m:t>=</m:t>
          </m:r>
          <m:f>
            <m:fPr>
              <m:ctrlPr>
                <w:rPr>
                  <w:rFonts w:ascii="Cambria Math" w:hAnsi="Cambria Math"/>
                  <w:i/>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e>
              </m:d>
            </m:num>
            <m:den>
              <m:r>
                <w:rPr>
                  <w:rFonts w:ascii="Cambria Math" w:hAnsi="Cambria Math"/>
                  <w:lang w:val="en-GB"/>
                </w:rPr>
                <m:t>D</m:t>
              </m:r>
            </m:den>
          </m:f>
          <m:r>
            <w:rPr>
              <w:rFonts w:ascii="Cambria Math" w:hAnsi="Cambria Math"/>
              <w:lang w:val="en-GB"/>
            </w:rPr>
            <m:t>Gini</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1</m:t>
                  </m:r>
                </m:sub>
              </m:sSub>
            </m:e>
          </m:d>
          <m:r>
            <w:rPr>
              <w:rFonts w:ascii="Cambria Math" w:hAnsi="Cambria Math"/>
              <w:lang w:val="en-GB"/>
            </w:rPr>
            <m:t>+</m:t>
          </m:r>
          <m:f>
            <m:fPr>
              <m:ctrlPr>
                <w:rPr>
                  <w:rFonts w:ascii="Cambria Math" w:hAnsi="Cambria Math"/>
                  <w:i/>
                  <w:lang w:val="en-GB"/>
                </w:rPr>
              </m:ctrlPr>
            </m:fPr>
            <m:num>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e>
              </m:d>
            </m:num>
            <m:den>
              <m:r>
                <w:rPr>
                  <w:rFonts w:ascii="Cambria Math" w:hAnsi="Cambria Math"/>
                  <w:lang w:val="en-GB"/>
                </w:rPr>
                <m:t>D</m:t>
              </m:r>
            </m:den>
          </m:f>
          <m:r>
            <w:rPr>
              <w:rFonts w:ascii="Cambria Math" w:hAnsi="Cambria Math"/>
              <w:lang w:val="en-GB"/>
            </w:rPr>
            <m:t>Gini</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2</m:t>
                  </m:r>
                </m:sub>
              </m:sSub>
            </m:e>
          </m:d>
        </m:oMath>
      </m:oMathPara>
    </w:p>
    <w:p w14:paraId="4BC1A013" w14:textId="16D112BC" w:rsidR="00523123" w:rsidRPr="00C764D2" w:rsidRDefault="00F35AF3" w:rsidP="008A27DB">
      <w:pPr>
        <w:jc w:val="both"/>
        <w:rPr>
          <w:rFonts w:ascii="Times" w:hAnsi="Times"/>
          <w:lang w:val="en-GB"/>
        </w:rPr>
      </w:pPr>
      <w:r w:rsidRPr="00F35AF3">
        <w:rPr>
          <w:rFonts w:ascii="Times" w:hAnsi="Times"/>
          <w:lang w:val="en-GB"/>
        </w:rPr>
        <w:t>The steps to generate a decision tree using the Cart algorithm are as follows</w:t>
      </w:r>
      <w:r w:rsidR="00523123" w:rsidRPr="00C764D2">
        <w:rPr>
          <w:rFonts w:ascii="Times" w:hAnsi="Times"/>
          <w:lang w:val="en-GB"/>
        </w:rPr>
        <w:t>:</w:t>
      </w:r>
    </w:p>
    <w:p w14:paraId="5E26C5C7" w14:textId="77777777" w:rsidR="00523123" w:rsidRPr="00481AD6" w:rsidRDefault="00523123" w:rsidP="008A27DB">
      <w:pPr>
        <w:pStyle w:val="a3"/>
        <w:numPr>
          <w:ilvl w:val="0"/>
          <w:numId w:val="35"/>
        </w:numPr>
        <w:ind w:firstLineChars="0"/>
        <w:jc w:val="both"/>
        <w:rPr>
          <w:rFonts w:ascii="Times" w:hAnsi="Times"/>
          <w:lang w:val="en-GB"/>
        </w:rPr>
      </w:pPr>
      <w:r w:rsidRPr="00481AD6">
        <w:rPr>
          <w:rFonts w:ascii="Times" w:hAnsi="Times" w:hint="eastAsia"/>
          <w:lang w:val="en-GB"/>
        </w:rPr>
        <w:t>U</w:t>
      </w:r>
      <w:r w:rsidRPr="00481AD6">
        <w:rPr>
          <w:rFonts w:ascii="Times" w:hAnsi="Times"/>
          <w:lang w:val="en-GB"/>
        </w:rPr>
        <w:t xml:space="preserve">sing each </w:t>
      </w:r>
      <w:proofErr w:type="gramStart"/>
      <w:r w:rsidRPr="00481AD6">
        <w:rPr>
          <w:rFonts w:ascii="Times" w:hAnsi="Times"/>
          <w:lang w:val="en-GB"/>
        </w:rPr>
        <w:t>feature</w:t>
      </w:r>
      <w:proofErr w:type="gramEnd"/>
      <w:r w:rsidRPr="00481AD6">
        <w:rPr>
          <w:rFonts w:ascii="Times" w:hAnsi="Times"/>
          <w:lang w:val="en-GB"/>
        </w:rPr>
        <w:t xml:space="preserve"> A in the sample D and each possible value of A </w:t>
      </w:r>
      <w:r>
        <w:rPr>
          <w:rFonts w:ascii="Times" w:hAnsi="Times"/>
          <w:lang w:val="en-GB"/>
        </w:rPr>
        <w:t xml:space="preserve">(A&gt;=a and A&lt;a) to </w:t>
      </w:r>
      <w:r w:rsidRPr="00481AD6">
        <w:rPr>
          <w:rFonts w:ascii="Times" w:hAnsi="Times"/>
          <w:lang w:val="en-GB"/>
        </w:rPr>
        <w:t>divide the sample into two parts and calculate the Gini</w:t>
      </w:r>
      <w:r>
        <w:rPr>
          <w:rFonts w:ascii="Times" w:hAnsi="Times"/>
          <w:lang w:val="en-GB"/>
        </w:rPr>
        <w:t xml:space="preserve"> </w:t>
      </w:r>
      <w:r w:rsidRPr="00481AD6">
        <w:rPr>
          <w:rFonts w:ascii="Times" w:hAnsi="Times"/>
          <w:lang w:val="en-GB"/>
        </w:rPr>
        <w:t>(D, A)</w:t>
      </w:r>
      <w:r>
        <w:rPr>
          <w:rFonts w:ascii="Times" w:hAnsi="Times"/>
          <w:lang w:val="en-GB"/>
        </w:rPr>
        <w:t>.</w:t>
      </w:r>
    </w:p>
    <w:p w14:paraId="107E4B12" w14:textId="77777777" w:rsidR="00523123" w:rsidRPr="00481AD6" w:rsidRDefault="00523123" w:rsidP="008A27DB">
      <w:pPr>
        <w:pStyle w:val="a3"/>
        <w:numPr>
          <w:ilvl w:val="0"/>
          <w:numId w:val="35"/>
        </w:numPr>
        <w:ind w:firstLineChars="0"/>
        <w:jc w:val="both"/>
        <w:rPr>
          <w:rFonts w:ascii="Times" w:hAnsi="Times"/>
          <w:lang w:val="en-GB"/>
        </w:rPr>
      </w:pPr>
      <w:r w:rsidRPr="00481AD6">
        <w:rPr>
          <w:rFonts w:ascii="Times" w:hAnsi="Times"/>
          <w:lang w:val="en-GB"/>
        </w:rPr>
        <w:t xml:space="preserve">Find the optimal segmentation feature </w:t>
      </w:r>
      <w:r>
        <w:rPr>
          <w:rFonts w:ascii="Times" w:hAnsi="Times"/>
          <w:lang w:val="en-GB"/>
        </w:rPr>
        <w:t>which has</w:t>
      </w:r>
      <w:r w:rsidRPr="00481AD6">
        <w:rPr>
          <w:rFonts w:ascii="Times" w:hAnsi="Times"/>
          <w:lang w:val="en-GB"/>
        </w:rPr>
        <w:t xml:space="preserve"> the minimum Gini (D, A)</w:t>
      </w:r>
      <w:r>
        <w:rPr>
          <w:rFonts w:ascii="Times" w:hAnsi="Times"/>
          <w:lang w:val="en-GB"/>
        </w:rPr>
        <w:t>.</w:t>
      </w:r>
      <w:r w:rsidRPr="00481AD6">
        <w:rPr>
          <w:rFonts w:ascii="Times" w:hAnsi="Times"/>
          <w:lang w:val="en-GB"/>
        </w:rPr>
        <w:t xml:space="preserve"> </w:t>
      </w:r>
      <w:r>
        <w:rPr>
          <w:rFonts w:ascii="Times" w:hAnsi="Times"/>
          <w:lang w:val="en-GB"/>
        </w:rPr>
        <w:t>Next, determining</w:t>
      </w:r>
      <w:r w:rsidRPr="00C62CFB">
        <w:rPr>
          <w:rFonts w:ascii="Times" w:hAnsi="Times"/>
          <w:lang w:val="en-GB"/>
        </w:rPr>
        <w:t xml:space="preserve"> whether the </w:t>
      </w:r>
      <w:r>
        <w:rPr>
          <w:rFonts w:ascii="Times" w:hAnsi="Times"/>
          <w:lang w:val="en-GB"/>
        </w:rPr>
        <w:t>splitting</w:t>
      </w:r>
      <w:r w:rsidRPr="00C62CFB">
        <w:rPr>
          <w:rFonts w:ascii="Times" w:hAnsi="Times"/>
          <w:lang w:val="en-GB"/>
        </w:rPr>
        <w:t xml:space="preserve"> stop condition is satisfied</w:t>
      </w:r>
      <w:r>
        <w:rPr>
          <w:rFonts w:ascii="Times" w:hAnsi="Times"/>
          <w:lang w:val="en-GB"/>
        </w:rPr>
        <w:t>.</w:t>
      </w:r>
      <w:r w:rsidRPr="00481AD6">
        <w:rPr>
          <w:rFonts w:ascii="Times" w:hAnsi="Times"/>
          <w:lang w:val="en-GB"/>
        </w:rPr>
        <w:t xml:space="preserve"> </w:t>
      </w:r>
      <w:r>
        <w:rPr>
          <w:rFonts w:ascii="Times" w:hAnsi="Times"/>
          <w:lang w:val="en-GB"/>
        </w:rPr>
        <w:t>If not</w:t>
      </w:r>
      <w:r w:rsidRPr="00481AD6">
        <w:rPr>
          <w:rFonts w:ascii="Times" w:hAnsi="Times"/>
          <w:lang w:val="en-GB"/>
        </w:rPr>
        <w:t>, output the optimal segmentation point.</w:t>
      </w:r>
    </w:p>
    <w:p w14:paraId="5812BAF8" w14:textId="4C1D41F9" w:rsidR="00523123" w:rsidRDefault="00523123" w:rsidP="008A27DB">
      <w:pPr>
        <w:pStyle w:val="a3"/>
        <w:numPr>
          <w:ilvl w:val="0"/>
          <w:numId w:val="35"/>
        </w:numPr>
        <w:ind w:firstLineChars="0"/>
        <w:jc w:val="both"/>
        <w:rPr>
          <w:rFonts w:ascii="Times" w:hAnsi="Times"/>
          <w:lang w:val="en-GB"/>
        </w:rPr>
      </w:pPr>
      <w:r w:rsidRPr="00C764D2">
        <w:rPr>
          <w:rFonts w:ascii="Times" w:hAnsi="Times"/>
          <w:lang w:val="en-GB"/>
        </w:rPr>
        <w:t>Recursive call (1) (2</w:t>
      </w:r>
      <w:r>
        <w:rPr>
          <w:rFonts w:ascii="Times" w:hAnsi="Times" w:hint="eastAsia"/>
          <w:lang w:val="en-GB"/>
        </w:rPr>
        <w:t>)</w:t>
      </w:r>
    </w:p>
    <w:p w14:paraId="1978BE88" w14:textId="7B326FF2" w:rsidR="00A0112B" w:rsidRPr="008A27DB" w:rsidRDefault="00F12D89" w:rsidP="008A27DB">
      <w:pPr>
        <w:jc w:val="both"/>
        <w:rPr>
          <w:rFonts w:ascii="Times" w:hAnsi="Times"/>
          <w:lang w:val="en-GB"/>
        </w:rPr>
      </w:pPr>
      <w:r w:rsidRPr="00F12D89">
        <w:rPr>
          <w:rFonts w:ascii="Times" w:hAnsi="Times"/>
          <w:lang w:val="en-GB"/>
        </w:rPr>
        <w:t>After</w:t>
      </w:r>
      <w:r>
        <w:rPr>
          <w:rFonts w:ascii="Times" w:hAnsi="Times"/>
          <w:lang w:val="en-GB"/>
        </w:rPr>
        <w:t xml:space="preserve"> </w:t>
      </w:r>
      <w:r>
        <w:rPr>
          <w:rFonts w:ascii="Times" w:hAnsi="Times" w:hint="eastAsia"/>
          <w:lang w:val="en-GB"/>
        </w:rPr>
        <w:t>obtaining</w:t>
      </w:r>
      <w:r w:rsidRPr="00F12D89">
        <w:rPr>
          <w:rFonts w:ascii="Times" w:hAnsi="Times" w:hint="eastAsia"/>
          <w:lang w:val="en-GB"/>
        </w:rPr>
        <w:t xml:space="preserve"> </w:t>
      </w:r>
      <w:r w:rsidRPr="00F12D89">
        <w:rPr>
          <w:rFonts w:ascii="Times" w:hAnsi="Times"/>
          <w:lang w:val="en-GB"/>
        </w:rPr>
        <w:t>the classification result of the decision tree, the project wants to explore the possibility of each classification result</w:t>
      </w:r>
      <w:r>
        <w:rPr>
          <w:rFonts w:ascii="Times" w:hAnsi="Times"/>
          <w:lang w:val="en-GB"/>
        </w:rPr>
        <w:t xml:space="preserve"> </w:t>
      </w:r>
      <w:r>
        <w:rPr>
          <w:rFonts w:ascii="Times" w:hAnsi="Times" w:hint="eastAsia"/>
          <w:lang w:val="en-GB"/>
        </w:rPr>
        <w:t>such</w:t>
      </w:r>
      <w:r>
        <w:rPr>
          <w:rFonts w:ascii="Times" w:hAnsi="Times"/>
          <w:lang w:val="en-GB"/>
        </w:rPr>
        <w:t xml:space="preserve"> </w:t>
      </w:r>
      <w:r>
        <w:rPr>
          <w:rFonts w:ascii="Times" w:hAnsi="Times" w:hint="eastAsia"/>
          <w:lang w:val="en-GB"/>
        </w:rPr>
        <w:t>as</w:t>
      </w:r>
      <w:r>
        <w:rPr>
          <w:rFonts w:ascii="Times" w:hAnsi="Times" w:hint="eastAsia"/>
          <w:lang w:val="en-GB"/>
        </w:rPr>
        <w:t xml:space="preserve"> </w:t>
      </w:r>
      <w:r w:rsidRPr="00F12D89">
        <w:rPr>
          <w:rFonts w:ascii="Times" w:hAnsi="Times"/>
          <w:lang w:val="en-GB"/>
        </w:rPr>
        <w:t>how likely is ‘haggis’ to be</w:t>
      </w:r>
      <w:r>
        <w:rPr>
          <w:rFonts w:ascii="Times" w:hAnsi="Times"/>
          <w:lang w:val="en-GB"/>
        </w:rPr>
        <w:t xml:space="preserve"> classified as regional content</w:t>
      </w:r>
      <w:r w:rsidRPr="00F12D89">
        <w:rPr>
          <w:rFonts w:ascii="Times" w:hAnsi="Times"/>
          <w:lang w:val="en-GB"/>
        </w:rPr>
        <w:t>.</w:t>
      </w:r>
      <w:r>
        <w:rPr>
          <w:rFonts w:ascii="Times" w:hAnsi="Times"/>
          <w:lang w:val="en-GB"/>
        </w:rPr>
        <w:t xml:space="preserve"> </w:t>
      </w:r>
      <w:r>
        <w:rPr>
          <w:rFonts w:ascii="Times" w:hAnsi="Times" w:hint="eastAsia"/>
          <w:lang w:val="en-GB"/>
        </w:rPr>
        <w:t>However</w:t>
      </w:r>
      <w:r>
        <w:rPr>
          <w:rFonts w:ascii="Times" w:hAnsi="Times"/>
          <w:lang w:val="en-GB"/>
        </w:rPr>
        <w:t xml:space="preserve">, </w:t>
      </w:r>
      <w:r w:rsidR="006B6266">
        <w:rPr>
          <w:rFonts w:ascii="Times" w:hAnsi="Times" w:hint="eastAsia"/>
          <w:lang w:val="en-GB"/>
        </w:rPr>
        <w:t>th</w:t>
      </w:r>
      <w:r w:rsidR="006B6266">
        <w:rPr>
          <w:rFonts w:ascii="Times" w:hAnsi="Times"/>
          <w:lang w:val="en-GB"/>
        </w:rPr>
        <w:t xml:space="preserve">e project cannot get the </w:t>
      </w:r>
      <w:r w:rsidR="006B6266" w:rsidRPr="006B6266">
        <w:rPr>
          <w:rFonts w:ascii="Times" w:hAnsi="Times"/>
          <w:lang w:val="en-GB"/>
        </w:rPr>
        <w:t>probabilities</w:t>
      </w:r>
      <w:r w:rsidR="006B6266">
        <w:rPr>
          <w:rFonts w:ascii="Times" w:hAnsi="Times"/>
          <w:lang w:val="en-GB"/>
        </w:rPr>
        <w:t xml:space="preserve"> through using </w:t>
      </w:r>
      <w:r w:rsidR="006B6266">
        <w:rPr>
          <w:rFonts w:ascii="Times" w:hAnsi="Times"/>
          <w:lang w:val="en-GB"/>
        </w:rPr>
        <w:t xml:space="preserve">the </w:t>
      </w:r>
      <w:r w:rsidR="006B6266">
        <w:rPr>
          <w:rFonts w:ascii="Times" w:hAnsi="Times"/>
          <w:lang w:val="en-GB"/>
        </w:rPr>
        <w:t>decision tree.</w:t>
      </w:r>
      <w:r w:rsidR="0077214D">
        <w:rPr>
          <w:rFonts w:ascii="Times" w:hAnsi="Times"/>
          <w:lang w:val="en-GB"/>
        </w:rPr>
        <w:t xml:space="preserve"> </w:t>
      </w:r>
      <w:r w:rsidR="000F7181" w:rsidRPr="000F7181">
        <w:rPr>
          <w:rFonts w:ascii="Times" w:hAnsi="Times"/>
          <w:lang w:val="en-GB"/>
        </w:rPr>
        <w:t>Therefore, the project wants to use a regression classifier to get the probability that a particular content is in a category.</w:t>
      </w:r>
    </w:p>
    <w:p w14:paraId="619B963B" w14:textId="3789CF28" w:rsidR="00523123" w:rsidRPr="003B538F" w:rsidRDefault="00523123" w:rsidP="008A27DB">
      <w:pPr>
        <w:pStyle w:val="2"/>
        <w:numPr>
          <w:ilvl w:val="0"/>
          <w:numId w:val="36"/>
        </w:numPr>
        <w:jc w:val="both"/>
        <w:rPr>
          <w:rFonts w:ascii="Times" w:hAnsi="Times"/>
          <w:i w:val="0"/>
          <w:lang w:eastAsia="zh-CN"/>
        </w:rPr>
      </w:pPr>
      <w:r>
        <w:rPr>
          <w:rFonts w:ascii="Times" w:hAnsi="Times"/>
          <w:i w:val="0"/>
        </w:rPr>
        <w:t>Logistic Regression</w:t>
      </w:r>
    </w:p>
    <w:p w14:paraId="28DF42FB" w14:textId="377A0EB8" w:rsidR="00523123" w:rsidRDefault="00523123" w:rsidP="00523123">
      <w:pPr>
        <w:jc w:val="both"/>
        <w:rPr>
          <w:rFonts w:ascii="Times" w:hAnsi="Times" w:cs="Menlo"/>
          <w:bCs/>
          <w:color w:val="000000"/>
          <w:lang w:val="en-GB"/>
        </w:rPr>
      </w:pPr>
      <w:r w:rsidRPr="00460230">
        <w:rPr>
          <w:rFonts w:ascii="Times" w:hAnsi="Times" w:cs="Menlo"/>
          <w:bCs/>
          <w:color w:val="000000"/>
          <w:lang w:val="en-GB"/>
        </w:rPr>
        <w:t>The project studies the classification problem</w:t>
      </w:r>
      <w:r>
        <w:rPr>
          <w:rFonts w:ascii="Times" w:hAnsi="Times" w:cs="Menlo"/>
          <w:bCs/>
          <w:color w:val="000000"/>
          <w:lang w:val="en-GB"/>
        </w:rPr>
        <w:t>, so the d</w:t>
      </w:r>
      <w:r w:rsidRPr="00460230">
        <w:rPr>
          <w:rFonts w:ascii="Times" w:hAnsi="Times" w:cs="Menlo"/>
          <w:bCs/>
          <w:color w:val="000000"/>
          <w:lang w:val="en-GB"/>
        </w:rPr>
        <w:t>ependent variable</w:t>
      </w:r>
      <w:r>
        <w:rPr>
          <w:rFonts w:ascii="Times" w:hAnsi="Times" w:cs="Menlo"/>
          <w:bCs/>
          <w:color w:val="000000"/>
          <w:lang w:val="en-GB"/>
        </w:rPr>
        <w:t xml:space="preserve"> of the model is classification </w:t>
      </w:r>
      <w:r w:rsidRPr="00460230">
        <w:rPr>
          <w:rFonts w:ascii="Times" w:hAnsi="Times" w:cs="Menlo"/>
          <w:bCs/>
          <w:color w:val="000000"/>
          <w:lang w:val="en-GB"/>
        </w:rPr>
        <w:t>variable</w:t>
      </w:r>
      <w:r>
        <w:rPr>
          <w:rFonts w:ascii="Times" w:hAnsi="Times" w:cs="Menlo"/>
          <w:bCs/>
          <w:color w:val="000000"/>
          <w:lang w:val="en-GB"/>
        </w:rPr>
        <w:t xml:space="preserve"> (0 </w:t>
      </w:r>
      <w:r w:rsidR="0077214D">
        <w:rPr>
          <w:rFonts w:ascii="Times" w:hAnsi="Times" w:cs="Menlo" w:hint="eastAsia"/>
          <w:bCs/>
          <w:color w:val="000000"/>
          <w:lang w:val="en-GB"/>
        </w:rPr>
        <w:t>or</w:t>
      </w:r>
      <w:r w:rsidR="0077214D">
        <w:rPr>
          <w:rFonts w:ascii="Times" w:hAnsi="Times" w:cs="Menlo"/>
          <w:bCs/>
          <w:color w:val="000000"/>
          <w:lang w:val="en-GB"/>
        </w:rPr>
        <w:t xml:space="preserve"> </w:t>
      </w:r>
      <w:r>
        <w:rPr>
          <w:rFonts w:ascii="Times" w:hAnsi="Times" w:cs="Menlo"/>
          <w:bCs/>
          <w:color w:val="000000"/>
          <w:lang w:val="en-GB"/>
        </w:rPr>
        <w:t xml:space="preserve">1) </w:t>
      </w:r>
      <w:r>
        <w:rPr>
          <w:rFonts w:ascii="Times" w:hAnsi="Times" w:cs="Menlo" w:hint="eastAsia"/>
          <w:bCs/>
          <w:color w:val="000000"/>
          <w:lang w:val="en-GB"/>
        </w:rPr>
        <w:t>and</w:t>
      </w:r>
      <w:r>
        <w:rPr>
          <w:rFonts w:ascii="Times" w:hAnsi="Times" w:cs="Menlo"/>
          <w:bCs/>
          <w:color w:val="000000"/>
          <w:lang w:val="en-GB"/>
        </w:rPr>
        <w:t xml:space="preserve"> </w:t>
      </w:r>
      <w:r>
        <w:rPr>
          <w:rFonts w:ascii="Times" w:hAnsi="Times" w:cs="Menlo" w:hint="eastAsia"/>
          <w:bCs/>
          <w:color w:val="000000"/>
          <w:lang w:val="en-GB"/>
        </w:rPr>
        <w:t>t</w:t>
      </w:r>
      <w:r w:rsidRPr="00460230">
        <w:rPr>
          <w:rFonts w:ascii="Times" w:hAnsi="Times" w:cs="Menlo"/>
          <w:bCs/>
          <w:color w:val="000000"/>
          <w:lang w:val="en-GB"/>
        </w:rPr>
        <w:t xml:space="preserve">he independent and dependent variables of the model are </w:t>
      </w:r>
      <w:r>
        <w:rPr>
          <w:rFonts w:ascii="Times" w:hAnsi="Times" w:cs="Menlo"/>
          <w:bCs/>
          <w:color w:val="000000"/>
          <w:lang w:val="en-GB"/>
        </w:rPr>
        <w:t>nonlinear. As a result, logistic regression model is more suitable for this project and the project selected the lo</w:t>
      </w:r>
      <w:r w:rsidR="005B2A30">
        <w:rPr>
          <w:rFonts w:ascii="Times" w:hAnsi="Times" w:cs="Menlo"/>
          <w:bCs/>
          <w:color w:val="000000"/>
          <w:lang w:val="en-GB"/>
        </w:rPr>
        <w:t xml:space="preserve">gistic regression model of the </w:t>
      </w:r>
      <w:proofErr w:type="spellStart"/>
      <w:r w:rsidR="005B2A30">
        <w:rPr>
          <w:rFonts w:ascii="Times" w:hAnsi="Times" w:cs="Menlo" w:hint="eastAsia"/>
          <w:bCs/>
          <w:color w:val="000000"/>
          <w:lang w:val="en-GB"/>
        </w:rPr>
        <w:t>S</w:t>
      </w:r>
      <w:r>
        <w:rPr>
          <w:rFonts w:ascii="Times" w:hAnsi="Times" w:cs="Menlo"/>
          <w:bCs/>
          <w:color w:val="000000"/>
          <w:lang w:val="en-GB"/>
        </w:rPr>
        <w:t>klearn</w:t>
      </w:r>
      <w:proofErr w:type="spellEnd"/>
      <w:r>
        <w:rPr>
          <w:rFonts w:ascii="Times" w:hAnsi="Times" w:cs="Menlo"/>
          <w:bCs/>
          <w:color w:val="000000"/>
          <w:lang w:val="en-GB"/>
        </w:rPr>
        <w:t xml:space="preserve"> package as the classifier</w:t>
      </w:r>
      <w:r w:rsidR="0019091E">
        <w:rPr>
          <w:rFonts w:ascii="Times" w:hAnsi="Times" w:cs="Menlo"/>
          <w:bCs/>
          <w:color w:val="000000"/>
          <w:lang w:val="en-GB"/>
        </w:rPr>
        <w:t xml:space="preserve"> to find </w:t>
      </w:r>
      <w:r w:rsidR="0019091E" w:rsidRPr="0019091E">
        <w:rPr>
          <w:rFonts w:ascii="Times" w:hAnsi="Times" w:cs="Menlo"/>
          <w:bCs/>
          <w:color w:val="000000"/>
          <w:lang w:val="en-GB"/>
        </w:rPr>
        <w:t>the possibility that each piece of content is judged to be regional</w:t>
      </w:r>
      <w:r>
        <w:rPr>
          <w:rFonts w:ascii="Times" w:hAnsi="Times" w:cs="Menlo"/>
          <w:bCs/>
          <w:color w:val="000000"/>
          <w:lang w:val="en-GB"/>
        </w:rPr>
        <w:t>.</w:t>
      </w:r>
    </w:p>
    <w:p w14:paraId="18196017" w14:textId="77777777" w:rsidR="00523123" w:rsidRPr="003772FE" w:rsidRDefault="00523123" w:rsidP="00523123">
      <w:pPr>
        <w:jc w:val="both"/>
        <w:rPr>
          <w:rFonts w:ascii="Times" w:hAnsi="Times" w:cs="Menlo"/>
          <w:bCs/>
          <w:color w:val="000000"/>
          <w:lang w:val="en-GB"/>
        </w:rPr>
      </w:pPr>
      <w:r w:rsidRPr="003772FE">
        <w:rPr>
          <w:rFonts w:ascii="Times" w:hAnsi="Times" w:cs="Menlo"/>
          <w:bCs/>
          <w:color w:val="000000"/>
          <w:lang w:val="en-GB"/>
        </w:rPr>
        <w:t>Logistic regression is well suited to describe the relationship which is expressed as probability between classification results an</w:t>
      </w:r>
      <w:r>
        <w:rPr>
          <w:rFonts w:ascii="Times" w:hAnsi="Times" w:cs="Menlo"/>
          <w:bCs/>
          <w:color w:val="000000"/>
          <w:lang w:val="en-GB"/>
        </w:rPr>
        <w:t>d one or more classifications [27</w:t>
      </w:r>
      <w:r w:rsidRPr="003772FE">
        <w:rPr>
          <w:rFonts w:ascii="Times" w:hAnsi="Times" w:cs="Menlo"/>
          <w:bCs/>
          <w:color w:val="000000"/>
          <w:lang w:val="en-GB"/>
        </w:rPr>
        <w:t xml:space="preserve">]. It can adapt to multiple classification results. In this project, logistic regression is used to calculate the probability of a binary event occurring under </w:t>
      </w:r>
      <w:r>
        <w:rPr>
          <w:rFonts w:ascii="Times" w:hAnsi="Times" w:cs="Menlo"/>
          <w:bCs/>
          <w:color w:val="000000"/>
          <w:lang w:val="en-GB"/>
        </w:rPr>
        <w:t>multiple independent features [28</w:t>
      </w:r>
      <w:r w:rsidRPr="003772FE">
        <w:rPr>
          <w:rFonts w:ascii="Times" w:hAnsi="Times" w:cs="Menlo"/>
          <w:bCs/>
          <w:color w:val="000000"/>
          <w:lang w:val="en-GB"/>
        </w:rPr>
        <w:t>].</w:t>
      </w:r>
      <w:r>
        <w:rPr>
          <w:rFonts w:ascii="Times" w:hAnsi="Times" w:cs="Menlo" w:hint="eastAsia"/>
          <w:bCs/>
          <w:color w:val="000000"/>
          <w:lang w:val="en-GB"/>
        </w:rPr>
        <w:t xml:space="preserve"> </w:t>
      </w:r>
      <w:r>
        <w:rPr>
          <w:rFonts w:ascii="Times" w:hAnsi="Times" w:cs="Menlo"/>
          <w:bCs/>
          <w:color w:val="000000"/>
          <w:lang w:val="en-GB"/>
        </w:rPr>
        <w:t>The following m</w:t>
      </w:r>
      <w:r w:rsidRPr="003772FE">
        <w:rPr>
          <w:rFonts w:ascii="Times" w:hAnsi="Times" w:cs="Menlo"/>
          <w:bCs/>
          <w:color w:val="000000"/>
          <w:lang w:val="en-GB"/>
        </w:rPr>
        <w:t>odel</w:t>
      </w:r>
      <w:r>
        <w:rPr>
          <w:rFonts w:ascii="Times" w:hAnsi="Times" w:cs="Menlo"/>
          <w:bCs/>
          <w:color w:val="000000"/>
          <w:lang w:val="en-GB"/>
        </w:rPr>
        <w:t xml:space="preserve"> is the model of logistics regression</w:t>
      </w:r>
      <w:r w:rsidRPr="003772FE">
        <w:rPr>
          <w:rFonts w:ascii="Times" w:hAnsi="Times" w:cs="Menlo"/>
          <w:bCs/>
          <w:color w:val="000000"/>
          <w:lang w:val="en-GB"/>
        </w:rPr>
        <w:t>:</w:t>
      </w:r>
      <w:r>
        <w:rPr>
          <w:rFonts w:ascii="Times" w:hAnsi="Times" w:cs="Menlo"/>
          <w:bCs/>
          <w:color w:val="000000"/>
          <w:lang w:val="en-GB"/>
        </w:rPr>
        <w:t xml:space="preserve"> </w:t>
      </w:r>
    </w:p>
    <w:p w14:paraId="20882215" w14:textId="7F2A0A16" w:rsidR="00523123" w:rsidRDefault="00523123" w:rsidP="00523123">
      <w:pPr>
        <w:jc w:val="both"/>
        <w:rPr>
          <w:rFonts w:ascii="Times" w:hAnsi="Times" w:cs="Menlo"/>
          <w:bCs/>
          <w:color w:val="000000"/>
          <w:lang w:val="en-GB"/>
        </w:rPr>
      </w:pPr>
      <m:oMath>
        <m:r>
          <w:rPr>
            <w:rFonts w:ascii="Cambria Math" w:hAnsi="Cambria Math" w:cs="Menlo"/>
            <w:color w:val="000000"/>
            <w:lang w:val="en-GB"/>
          </w:rPr>
          <m:t>x</m:t>
        </m:r>
      </m:oMath>
      <w:r>
        <w:rPr>
          <w:rFonts w:ascii="Times" w:hAnsi="Times" w:cs="Menlo"/>
          <w:bCs/>
          <w:color w:val="000000"/>
          <w:lang w:val="en-GB"/>
        </w:rPr>
        <w:t xml:space="preserve"> denotes the vector of feature variables, and </w:t>
      </w:r>
      <m:oMath>
        <m:r>
          <w:rPr>
            <w:rFonts w:ascii="Cambria Math" w:hAnsi="Cambria Math" w:cs="Menlo"/>
            <w:color w:val="000000"/>
            <w:lang w:val="en-GB"/>
          </w:rPr>
          <m:t>b∈</m:t>
        </m:r>
        <m:d>
          <m:dPr>
            <m:begChr m:val="{"/>
            <m:endChr m:val="}"/>
            <m:ctrlPr>
              <w:rPr>
                <w:rFonts w:ascii="Cambria Math" w:hAnsi="Cambria Math" w:cs="Menlo"/>
                <w:bCs/>
                <w:i/>
                <w:color w:val="000000"/>
                <w:lang w:val="en-GB"/>
              </w:rPr>
            </m:ctrlPr>
          </m:dPr>
          <m:e>
            <m:r>
              <w:rPr>
                <w:rFonts w:ascii="Cambria Math" w:hAnsi="Cambria Math" w:cs="Menlo"/>
                <w:color w:val="000000"/>
                <w:lang w:val="en-GB"/>
              </w:rPr>
              <m:t>0,1</m:t>
            </m:r>
          </m:e>
        </m:d>
      </m:oMath>
      <w:r>
        <w:rPr>
          <w:rFonts w:ascii="Times" w:hAnsi="Times" w:cs="Menlo" w:hint="eastAsia"/>
          <w:bCs/>
          <w:color w:val="000000"/>
          <w:lang w:val="en-GB"/>
        </w:rPr>
        <w:t xml:space="preserve"> </w:t>
      </w:r>
      <w:r>
        <w:rPr>
          <w:rFonts w:ascii="Times" w:hAnsi="Times" w:cs="Menlo"/>
          <w:bCs/>
          <w:color w:val="000000"/>
          <w:lang w:val="en-GB"/>
        </w:rPr>
        <w:t xml:space="preserve">denotes </w:t>
      </w:r>
      <w:r w:rsidRPr="003772FE">
        <w:rPr>
          <w:rFonts w:ascii="Times" w:hAnsi="Times" w:cs="Menlo"/>
          <w:bCs/>
          <w:color w:val="000000"/>
          <w:lang w:val="en-GB"/>
        </w:rPr>
        <w:t>the associated binary output</w:t>
      </w:r>
      <w:r>
        <w:rPr>
          <w:rFonts w:ascii="Times" w:hAnsi="Times" w:cs="Menlo"/>
          <w:bCs/>
          <w:color w:val="000000"/>
          <w:lang w:val="en-GB"/>
        </w:rPr>
        <w:t xml:space="preserve">. </w:t>
      </w:r>
      <m:oMath>
        <m:r>
          <w:rPr>
            <w:rFonts w:ascii="Cambria Math" w:hAnsi="Cambria Math" w:cs="Menlo"/>
            <w:color w:val="000000"/>
            <w:lang w:val="en-GB"/>
          </w:rPr>
          <m:t>w</m:t>
        </m:r>
      </m:oMath>
      <w:r>
        <w:rPr>
          <w:rFonts w:ascii="Times" w:hAnsi="Times" w:cs="Menlo" w:hint="eastAsia"/>
          <w:bCs/>
          <w:color w:val="000000"/>
          <w:lang w:val="en-GB"/>
        </w:rPr>
        <w:t xml:space="preserve"> </w:t>
      </w:r>
      <w:r w:rsidR="002F5C27">
        <w:rPr>
          <w:rFonts w:ascii="Times" w:hAnsi="Times" w:cs="Menlo"/>
          <w:bCs/>
          <w:color w:val="000000"/>
          <w:lang w:val="en-GB"/>
        </w:rPr>
        <w:t>represents the weight vector</w:t>
      </w:r>
      <w:r w:rsidR="002F5C27">
        <w:rPr>
          <w:rFonts w:ascii="Times" w:hAnsi="Times" w:cs="Menlo"/>
          <w:bCs/>
          <w:color w:val="000000"/>
          <w:lang w:val="en-GB"/>
        </w:rPr>
        <w:t xml:space="preserve"> </w:t>
      </w:r>
      <w:r w:rsidR="002F5C27">
        <w:rPr>
          <w:rFonts w:ascii="Times" w:hAnsi="Times" w:cs="Menlo" w:hint="eastAsia"/>
          <w:bCs/>
          <w:color w:val="000000"/>
          <w:lang w:val="en-GB"/>
        </w:rPr>
        <w:t>and</w:t>
      </w:r>
      <w:r w:rsidR="002F5C27">
        <w:rPr>
          <w:rFonts w:ascii="Times" w:hAnsi="Times" w:cs="Menlo"/>
          <w:bCs/>
          <w:color w:val="000000"/>
          <w:lang w:val="en-GB"/>
        </w:rPr>
        <w:t xml:space="preserve"> the</w:t>
      </w:r>
      <w:r>
        <w:rPr>
          <w:rFonts w:ascii="Times" w:hAnsi="Times" w:cs="Menlo"/>
          <w:bCs/>
          <w:color w:val="000000"/>
          <w:lang w:val="en-GB"/>
        </w:rPr>
        <w:t xml:space="preserve"> </w:t>
      </w:r>
      <m:oMath>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oMath>
      <w:r w:rsidR="002F5C27">
        <w:rPr>
          <w:rFonts w:ascii="Times" w:hAnsi="Times" w:cs="Menlo" w:hint="eastAsia"/>
          <w:bCs/>
          <w:color w:val="000000"/>
          <w:lang w:val="en-GB"/>
        </w:rPr>
        <w:t xml:space="preserve"> </w:t>
      </w:r>
      <w:r w:rsidR="002F5C27" w:rsidRPr="002F5C27">
        <w:rPr>
          <w:rFonts w:ascii="Times" w:hAnsi="Times" w:cs="Menlo"/>
          <w:bCs/>
          <w:color w:val="000000"/>
          <w:lang w:val="en-GB"/>
        </w:rPr>
        <w:t>is the transposed matrix of w</w:t>
      </w:r>
      <w:r w:rsidR="002F5C27">
        <w:rPr>
          <w:rFonts w:ascii="Times" w:hAnsi="Times" w:cs="Menlo"/>
          <w:bCs/>
          <w:color w:val="000000"/>
          <w:lang w:val="en-GB"/>
        </w:rPr>
        <w:t xml:space="preserve">. </w:t>
      </w:r>
      <m:oMath>
        <m:r>
          <w:rPr>
            <w:rFonts w:ascii="Cambria Math" w:hAnsi="Cambria Math" w:cs="Menlo"/>
            <w:color w:val="000000"/>
            <w:lang w:val="en-GB"/>
          </w:rPr>
          <m:t>σ</m:t>
        </m:r>
        <m:d>
          <m:dPr>
            <m:ctrlPr>
              <w:rPr>
                <w:rFonts w:ascii="Cambria Math" w:hAnsi="Cambria Math" w:cs="Menlo"/>
                <w:i/>
                <w:color w:val="000000"/>
                <w:lang w:val="en-GB"/>
              </w:rPr>
            </m:ctrlPr>
          </m:dPr>
          <m:e>
            <m:r>
              <w:rPr>
                <w:rFonts w:ascii="Cambria Math" w:hAnsi="Cambria Math" w:cs="Menlo"/>
                <w:color w:val="000000"/>
                <w:lang w:val="en-GB"/>
              </w:rPr>
              <m:t>.</m:t>
            </m:r>
          </m:e>
        </m:d>
        <m:r>
          <w:rPr>
            <w:rFonts w:ascii="Cambria Math" w:hAnsi="Cambria Math" w:cs="Menlo"/>
            <w:color w:val="000000"/>
            <w:lang w:val="en-GB"/>
          </w:rPr>
          <m:t xml:space="preserve"> </m:t>
        </m:r>
      </m:oMath>
      <w:r w:rsidR="00910C54">
        <w:rPr>
          <w:rFonts w:ascii="Times" w:hAnsi="Times" w:cs="Menlo"/>
          <w:color w:val="000000"/>
          <w:lang w:val="en-GB"/>
        </w:rPr>
        <w:t>i</w:t>
      </w:r>
      <w:proofErr w:type="spellStart"/>
      <w:r w:rsidR="00910C54">
        <w:rPr>
          <w:rFonts w:ascii="Times" w:hAnsi="Times" w:cs="Menlo" w:hint="eastAsia"/>
          <w:color w:val="000000"/>
          <w:lang w:val="en-GB"/>
        </w:rPr>
        <w:t>s</w:t>
      </w:r>
      <w:proofErr w:type="spellEnd"/>
      <w:r w:rsidR="00910C54">
        <w:rPr>
          <w:rFonts w:ascii="Times" w:hAnsi="Times" w:cs="Menlo" w:hint="eastAsia"/>
          <w:color w:val="000000"/>
          <w:lang w:val="en-GB"/>
        </w:rPr>
        <w:t xml:space="preserve"> </w:t>
      </w:r>
      <w:r w:rsidR="00910C54">
        <w:rPr>
          <w:rFonts w:ascii="Times" w:hAnsi="Times" w:cs="Menlo"/>
          <w:color w:val="000000"/>
          <w:lang w:val="en-GB"/>
        </w:rPr>
        <w:t xml:space="preserve">the sigmoid </w:t>
      </w:r>
      <w:r w:rsidR="00910C54">
        <w:rPr>
          <w:rFonts w:ascii="Times" w:hAnsi="Times" w:cs="Menlo"/>
          <w:color w:val="000000"/>
          <w:lang w:val="en-GB"/>
        </w:rPr>
        <w:t xml:space="preserve">function. </w:t>
      </w:r>
      <m:oMath>
        <m:r>
          <w:rPr>
            <w:rFonts w:ascii="Cambria Math" w:hAnsi="Cambria Math" w:cs="Menlo" w:hint="eastAsia"/>
            <w:color w:val="000000"/>
            <w:lang w:val="en-GB"/>
          </w:rPr>
          <m:t>v</m:t>
        </m:r>
      </m:oMath>
      <w:r w:rsidR="00DB4573">
        <w:rPr>
          <w:rFonts w:ascii="Times" w:hAnsi="Times" w:cs="Menlo" w:hint="eastAsia"/>
          <w:color w:val="000000"/>
          <w:lang w:val="en-GB"/>
        </w:rPr>
        <w:t xml:space="preserve"> </w:t>
      </w:r>
      <w:r w:rsidR="005E20E7">
        <w:rPr>
          <w:rFonts w:ascii="Times" w:hAnsi="Times" w:cs="Menlo" w:hint="eastAsia"/>
          <w:color w:val="000000"/>
          <w:lang w:val="en-GB"/>
        </w:rPr>
        <w:t>is</w:t>
      </w:r>
      <w:r w:rsidR="005E20E7">
        <w:rPr>
          <w:rFonts w:ascii="Times" w:hAnsi="Times" w:cs="Menlo"/>
          <w:color w:val="000000"/>
          <w:lang w:val="en-GB"/>
        </w:rPr>
        <w:t xml:space="preserve"> </w:t>
      </w:r>
      <w:r w:rsidR="005E20E7">
        <w:rPr>
          <w:rFonts w:ascii="Times" w:hAnsi="Times" w:cs="Menlo" w:hint="eastAsia"/>
          <w:color w:val="000000"/>
          <w:lang w:val="en-GB"/>
        </w:rPr>
        <w:t>the</w:t>
      </w:r>
      <w:r w:rsidR="005E20E7">
        <w:rPr>
          <w:rFonts w:ascii="Times" w:hAnsi="Times" w:cs="Menlo"/>
          <w:color w:val="000000"/>
          <w:lang w:val="en-GB"/>
        </w:rPr>
        <w:t xml:space="preserve"> intercept. </w:t>
      </w:r>
      <w:r>
        <w:rPr>
          <w:rFonts w:ascii="Times" w:hAnsi="Times" w:cs="Menlo"/>
          <w:bCs/>
          <w:color w:val="000000"/>
          <w:lang w:val="en-GB"/>
        </w:rPr>
        <w:t>The logistic regression has model:</w:t>
      </w:r>
    </w:p>
    <w:p w14:paraId="21903D4C" w14:textId="553A0E16" w:rsidR="00523123" w:rsidRPr="003772FE" w:rsidRDefault="00523123" w:rsidP="00523123">
      <w:pPr>
        <w:rPr>
          <w:rFonts w:ascii="Times" w:hAnsi="Times" w:cs="Menlo"/>
          <w:bCs/>
          <w:color w:val="000000"/>
          <w:lang w:val="en-GB"/>
        </w:rPr>
      </w:pPr>
      <m:oMathPara>
        <m:oMath>
          <m:r>
            <w:rPr>
              <w:rFonts w:ascii="Cambria Math" w:hAnsi="Cambria Math" w:cs="Menlo"/>
              <w:color w:val="000000"/>
              <w:lang w:val="en-GB"/>
            </w:rPr>
            <m:t>Prob</m:t>
          </m:r>
          <m:d>
            <m:dPr>
              <m:ctrlPr>
                <w:rPr>
                  <w:rFonts w:ascii="Cambria Math" w:hAnsi="Cambria Math" w:cs="Menlo"/>
                  <w:bCs/>
                  <w:i/>
                  <w:color w:val="000000"/>
                  <w:lang w:val="en-GB"/>
                </w:rPr>
              </m:ctrlPr>
            </m:dPr>
            <m:e>
              <m:r>
                <w:rPr>
                  <w:rFonts w:ascii="Cambria Math" w:hAnsi="Cambria Math" w:cs="Menlo"/>
                  <w:color w:val="000000"/>
                  <w:lang w:val="en-GB"/>
                </w:rPr>
                <m:t>b</m:t>
              </m:r>
            </m:e>
            <m:e>
              <m:r>
                <w:rPr>
                  <w:rFonts w:ascii="Cambria Math" w:hAnsi="Cambria Math" w:cs="Menlo"/>
                  <w:color w:val="000000"/>
                  <w:lang w:val="en-GB"/>
                </w:rPr>
                <m:t>x</m:t>
              </m:r>
              <m:r>
                <w:rPr>
                  <w:rFonts w:ascii="Cambria Math" w:hAnsi="Cambria Math" w:cs="Menlo"/>
                  <w:color w:val="000000"/>
                  <w:lang w:val="en-GB"/>
                </w:rPr>
                <m:t>;w</m:t>
              </m:r>
            </m:e>
          </m:d>
          <m:r>
            <w:rPr>
              <w:rFonts w:ascii="Cambria Math" w:hAnsi="Cambria Math" w:cs="Menlo"/>
              <w:color w:val="000000"/>
              <w:lang w:val="en-GB"/>
            </w:rPr>
            <m:t>=</m:t>
          </m:r>
          <m:r>
            <w:rPr>
              <w:rFonts w:ascii="Cambria Math" w:hAnsi="Cambria Math" w:cs="Menlo"/>
              <w:color w:val="000000"/>
              <w:lang w:val="en-GB"/>
            </w:rPr>
            <m:t>σ(</m:t>
          </m:r>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r>
            <w:rPr>
              <w:rFonts w:ascii="Cambria Math" w:hAnsi="Cambria Math" w:cs="Menlo"/>
              <w:color w:val="000000"/>
              <w:lang w:val="en-GB"/>
            </w:rPr>
            <m:t>x)</m:t>
          </m:r>
          <m:r>
            <w:rPr>
              <w:rFonts w:ascii="Cambria Math" w:hAnsi="Cambria Math" w:cs="Menlo"/>
              <w:color w:val="000000"/>
              <w:lang w:val="en-GB"/>
            </w:rPr>
            <m:t>=</m:t>
          </m:r>
          <m:f>
            <m:fPr>
              <m:ctrlPr>
                <w:rPr>
                  <w:rFonts w:ascii="Cambria Math" w:hAnsi="Cambria Math" w:cs="Menlo"/>
                  <w:bCs/>
                  <w:i/>
                  <w:color w:val="000000"/>
                  <w:lang w:val="en-GB"/>
                </w:rPr>
              </m:ctrlPr>
            </m:fPr>
            <m:num>
              <m:r>
                <w:rPr>
                  <w:rFonts w:ascii="Cambria Math" w:hAnsi="Cambria Math" w:cs="Menlo"/>
                  <w:color w:val="000000"/>
                  <w:lang w:val="en-GB"/>
                </w:rPr>
                <m:t>1</m:t>
              </m:r>
            </m:num>
            <m:den>
              <m:r>
                <w:rPr>
                  <w:rFonts w:ascii="Cambria Math" w:hAnsi="Cambria Math" w:cs="Menlo"/>
                  <w:color w:val="000000"/>
                  <w:lang w:val="en-GB"/>
                </w:rPr>
                <m:t>1+</m:t>
              </m:r>
              <m:r>
                <m:rPr>
                  <m:sty m:val="p"/>
                </m:rPr>
                <w:rPr>
                  <w:rFonts w:ascii="Cambria Math" w:hAnsi="Cambria Math" w:cs="Menlo"/>
                  <w:color w:val="000000"/>
                  <w:lang w:val="en-GB"/>
                </w:rPr>
                <m:t>exp⁡</m:t>
              </m:r>
              <m:r>
                <w:rPr>
                  <w:rFonts w:ascii="Cambria Math" w:hAnsi="Cambria Math" w:cs="Menlo"/>
                  <w:color w:val="000000"/>
                  <w:lang w:val="en-GB"/>
                </w:rPr>
                <m:t>(-b(</m:t>
              </m:r>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r>
                <w:rPr>
                  <w:rFonts w:ascii="Cambria Math" w:hAnsi="Cambria Math" w:cs="Menlo"/>
                  <w:color w:val="000000"/>
                  <w:lang w:val="en-GB"/>
                </w:rPr>
                <m:t>x</m:t>
              </m:r>
              <m:r>
                <w:rPr>
                  <w:rFonts w:ascii="Cambria Math" w:hAnsi="Cambria Math" w:cs="Menlo"/>
                  <w:color w:val="000000"/>
                  <w:lang w:val="en-GB"/>
                </w:rPr>
                <m:t>+</m:t>
              </m:r>
              <m:r>
                <w:rPr>
                  <w:rFonts w:ascii="Cambria Math" w:hAnsi="Cambria Math" w:cs="Menlo" w:hint="eastAsia"/>
                  <w:color w:val="000000"/>
                  <w:lang w:val="en-GB"/>
                </w:rPr>
                <m:t>v</m:t>
              </m:r>
              <m:r>
                <w:rPr>
                  <w:rFonts w:ascii="Cambria Math" w:hAnsi="Cambria Math" w:cs="Menlo"/>
                  <w:color w:val="000000"/>
                  <w:lang w:val="en-GB"/>
                </w:rPr>
                <m:t>))</m:t>
              </m:r>
            </m:den>
          </m:f>
        </m:oMath>
      </m:oMathPara>
    </w:p>
    <w:p w14:paraId="358C52E5" w14:textId="7EF7D690" w:rsidR="00523123" w:rsidRDefault="00523123" w:rsidP="00523123">
      <w:pPr>
        <w:rPr>
          <w:rFonts w:ascii="Times" w:hAnsi="Times" w:cs="Menlo"/>
          <w:bCs/>
          <w:color w:val="000000"/>
          <w:lang w:val="en-GB"/>
        </w:rPr>
      </w:pPr>
      <w:r>
        <w:rPr>
          <w:rFonts w:ascii="Times" w:hAnsi="Times" w:cs="Menlo"/>
          <w:bCs/>
          <w:color w:val="000000"/>
          <w:lang w:val="en-GB"/>
        </w:rPr>
        <w:t>L</w:t>
      </w:r>
      <w:r w:rsidRPr="003772FE">
        <w:rPr>
          <w:rFonts w:ascii="Times" w:hAnsi="Times" w:cs="Menlo"/>
          <w:bCs/>
          <w:color w:val="000000"/>
          <w:lang w:val="en-GB"/>
        </w:rPr>
        <w:t>ogistic loss function</w:t>
      </w:r>
      <w:r w:rsidR="00DB4573">
        <w:rPr>
          <w:rFonts w:ascii="Times" w:hAnsi="Times" w:cs="Menlo"/>
          <w:bCs/>
          <w:color w:val="000000"/>
          <w:lang w:val="en-GB"/>
        </w:rPr>
        <w:t xml:space="preserve"> (</w:t>
      </w:r>
      <m:oMath>
        <m:r>
          <w:rPr>
            <w:rFonts w:ascii="Cambria Math" w:hAnsi="Cambria Math" w:cs="Menlo"/>
            <w:color w:val="000000"/>
            <w:lang w:val="en-GB"/>
          </w:rPr>
          <m:t>z</m:t>
        </m:r>
      </m:oMath>
      <w:r w:rsidR="00DB4573">
        <w:rPr>
          <w:rFonts w:ascii="Times" w:hAnsi="Times" w:cs="Menlo" w:hint="eastAsia"/>
          <w:color w:val="000000"/>
          <w:lang w:val="en-GB"/>
        </w:rPr>
        <w:t xml:space="preserve"> is </w:t>
      </w:r>
      <m:oMath>
        <m:r>
          <w:rPr>
            <w:rFonts w:ascii="Cambria Math" w:hAnsi="Cambria Math" w:cs="Menlo"/>
            <w:color w:val="000000"/>
            <w:lang w:val="en-GB"/>
          </w:rPr>
          <m:t>b(</m:t>
        </m:r>
        <m:sSup>
          <m:sSupPr>
            <m:ctrlPr>
              <w:rPr>
                <w:rFonts w:ascii="Cambria Math" w:hAnsi="Cambria Math" w:cs="Menlo"/>
                <w:bCs/>
                <w:i/>
                <w:color w:val="000000"/>
                <w:lang w:val="en-GB"/>
              </w:rPr>
            </m:ctrlPr>
          </m:sSupPr>
          <m:e>
            <m:r>
              <w:rPr>
                <w:rFonts w:ascii="Cambria Math" w:hAnsi="Cambria Math" w:cs="Menlo"/>
                <w:color w:val="000000"/>
                <w:lang w:val="en-GB"/>
              </w:rPr>
              <m:t>w</m:t>
            </m:r>
          </m:e>
          <m:sup>
            <m:r>
              <w:rPr>
                <w:rFonts w:ascii="Cambria Math" w:hAnsi="Cambria Math" w:cs="Menlo"/>
                <w:color w:val="000000"/>
                <w:lang w:val="en-GB"/>
              </w:rPr>
              <m:t>T</m:t>
            </m:r>
          </m:sup>
        </m:sSup>
        <m:r>
          <w:rPr>
            <w:rFonts w:ascii="Cambria Math" w:hAnsi="Cambria Math" w:cs="Menlo"/>
            <w:color w:val="000000"/>
            <w:lang w:val="en-GB"/>
          </w:rPr>
          <m:t>x+</m:t>
        </m:r>
        <m:r>
          <w:rPr>
            <w:rFonts w:ascii="Cambria Math" w:hAnsi="Cambria Math" w:cs="Menlo" w:hint="eastAsia"/>
            <w:color w:val="000000"/>
            <w:lang w:val="en-GB"/>
          </w:rPr>
          <m:t>v</m:t>
        </m:r>
      </m:oMath>
      <w:r w:rsidR="00DB4573">
        <w:rPr>
          <w:rFonts w:ascii="Times" w:hAnsi="Times" w:cs="Menlo"/>
          <w:bCs/>
          <w:color w:val="000000"/>
          <w:lang w:val="en-GB"/>
        </w:rPr>
        <w:t>)</w:t>
      </w:r>
      <w:r w:rsidRPr="003772FE">
        <w:rPr>
          <w:rFonts w:ascii="Times" w:hAnsi="Times" w:cs="Menlo"/>
          <w:bCs/>
          <w:color w:val="000000"/>
          <w:lang w:val="en-GB"/>
        </w:rPr>
        <w:t>:</w:t>
      </w:r>
    </w:p>
    <w:p w14:paraId="6354DD34" w14:textId="77777777" w:rsidR="00523123" w:rsidRPr="003772FE" w:rsidRDefault="00523123" w:rsidP="00523123">
      <w:pPr>
        <w:rPr>
          <w:rFonts w:ascii="Times" w:hAnsi="Times" w:cs="Menlo"/>
          <w:bCs/>
          <w:color w:val="000000"/>
          <w:lang w:val="en-GB"/>
        </w:rPr>
      </w:pPr>
      <m:oMathPara>
        <m:oMath>
          <m:r>
            <w:rPr>
              <w:rFonts w:ascii="Cambria Math" w:hAnsi="Cambria Math" w:cs="Menlo"/>
              <w:color w:val="000000"/>
              <w:lang w:val="en-GB"/>
            </w:rPr>
            <m:t>f</m:t>
          </m:r>
          <m:d>
            <m:dPr>
              <m:ctrlPr>
                <w:rPr>
                  <w:rFonts w:ascii="Cambria Math" w:hAnsi="Cambria Math" w:cs="Menlo"/>
                  <w:bCs/>
                  <w:i/>
                  <w:color w:val="000000"/>
                  <w:lang w:val="en-GB"/>
                </w:rPr>
              </m:ctrlPr>
            </m:dPr>
            <m:e>
              <m:r>
                <w:rPr>
                  <w:rFonts w:ascii="Cambria Math" w:hAnsi="Cambria Math" w:cs="Menlo"/>
                  <w:color w:val="000000"/>
                  <w:lang w:val="en-GB"/>
                </w:rPr>
                <m:t>z</m:t>
              </m:r>
            </m:e>
          </m:d>
          <m:r>
            <w:rPr>
              <w:rFonts w:ascii="Cambria Math" w:hAnsi="Cambria Math" w:cs="Menlo"/>
              <w:color w:val="000000"/>
              <w:lang w:val="en-GB"/>
            </w:rPr>
            <m:t>=</m:t>
          </m:r>
          <m:r>
            <m:rPr>
              <m:sty m:val="p"/>
            </m:rPr>
            <w:rPr>
              <w:rFonts w:ascii="Cambria Math" w:hAnsi="Cambria Math" w:cs="Menlo"/>
              <w:color w:val="000000"/>
              <w:lang w:val="en-GB"/>
            </w:rPr>
            <m:t>log⁡</m:t>
          </m:r>
          <m:r>
            <w:rPr>
              <w:rFonts w:ascii="Cambria Math" w:hAnsi="Cambria Math" w:cs="Menlo"/>
              <w:color w:val="000000"/>
              <w:lang w:val="en-GB"/>
            </w:rPr>
            <m:t>(1+</m:t>
          </m:r>
          <m:r>
            <m:rPr>
              <m:sty m:val="p"/>
            </m:rPr>
            <w:rPr>
              <w:rFonts w:ascii="Cambria Math" w:hAnsi="Cambria Math" w:cs="Menlo"/>
              <w:color w:val="000000"/>
              <w:lang w:val="en-GB"/>
            </w:rPr>
            <m:t>exp⁡</m:t>
          </m:r>
          <m:r>
            <w:rPr>
              <w:rFonts w:ascii="Cambria Math" w:hAnsi="Cambria Math" w:cs="Menlo"/>
              <w:color w:val="000000"/>
              <w:lang w:val="en-GB"/>
            </w:rPr>
            <m:t>(-z))</m:t>
          </m:r>
        </m:oMath>
      </m:oMathPara>
    </w:p>
    <w:p w14:paraId="49B6EEB4" w14:textId="30B3F474" w:rsidR="00523123" w:rsidRDefault="00DB4573" w:rsidP="00523123">
      <w:pPr>
        <w:rPr>
          <w:rFonts w:ascii="Times" w:hAnsi="Times" w:cs="Menlo"/>
          <w:bCs/>
          <w:color w:val="000000"/>
          <w:lang w:val="en-GB"/>
        </w:rPr>
      </w:pPr>
      <w:r>
        <w:rPr>
          <w:rFonts w:ascii="Times" w:hAnsi="Times" w:cs="Menlo"/>
          <w:bCs/>
          <w:color w:val="000000"/>
          <w:lang w:val="en-GB"/>
        </w:rPr>
        <w:lastRenderedPageBreak/>
        <w:t>Suppos</w:t>
      </w:r>
      <w:r>
        <w:rPr>
          <w:rFonts w:ascii="Times" w:hAnsi="Times" w:cs="Menlo"/>
          <w:bCs/>
          <w:color w:val="000000"/>
          <w:lang w:val="en-GB"/>
        </w:rPr>
        <w:t>ing</w:t>
      </w:r>
      <w:r>
        <w:rPr>
          <w:rFonts w:ascii="Times" w:hAnsi="Times" w:cs="Menlo"/>
          <w:bCs/>
          <w:color w:val="000000"/>
          <w:lang w:val="en-GB"/>
        </w:rPr>
        <w:t xml:space="preserve"> the training dataset is </w:t>
      </w:r>
      <m:oMath>
        <m:d>
          <m:dPr>
            <m:ctrlPr>
              <w:rPr>
                <w:rFonts w:ascii="Cambria Math" w:hAnsi="Cambria Math" w:cs="Menlo"/>
                <w:bCs/>
                <w:i/>
                <w:color w:val="000000"/>
                <w:lang w:val="en-GB"/>
              </w:rPr>
            </m:ctrlPr>
          </m:dPr>
          <m:e>
            <m:sSup>
              <m:sSupPr>
                <m:ctrlPr>
                  <w:rPr>
                    <w:rFonts w:ascii="Cambria Math" w:hAnsi="Cambria Math" w:cs="Menlo"/>
                    <w:bCs/>
                    <w:i/>
                    <w:color w:val="000000"/>
                    <w:lang w:val="en-GB"/>
                  </w:rPr>
                </m:ctrlPr>
              </m:sSupPr>
              <m:e>
                <m:r>
                  <w:rPr>
                    <w:rFonts w:ascii="Cambria Math" w:hAnsi="Cambria Math" w:cs="Menlo"/>
                    <w:color w:val="000000"/>
                    <w:lang w:val="en-GB"/>
                  </w:rPr>
                  <m:t>x</m:t>
                </m:r>
              </m:e>
              <m:sup>
                <m:d>
                  <m:dPr>
                    <m:ctrlPr>
                      <w:rPr>
                        <w:rFonts w:ascii="Cambria Math" w:hAnsi="Cambria Math" w:cs="Menlo"/>
                        <w:bCs/>
                        <w:i/>
                        <w:color w:val="000000"/>
                        <w:lang w:val="en-GB"/>
                      </w:rPr>
                    </m:ctrlPr>
                  </m:dPr>
                  <m:e>
                    <m:r>
                      <w:rPr>
                        <w:rFonts w:ascii="Cambria Math" w:hAnsi="Cambria Math" w:cs="Menlo"/>
                        <w:color w:val="000000"/>
                        <w:lang w:val="en-GB"/>
                      </w:rPr>
                      <m:t>1</m:t>
                    </m:r>
                  </m:e>
                </m:d>
              </m:sup>
            </m:sSup>
            <m:r>
              <w:rPr>
                <w:rFonts w:ascii="Cambria Math" w:hAnsi="Cambria Math" w:cs="Menlo"/>
                <w:color w:val="000000"/>
                <w:lang w:val="en-GB"/>
              </w:rPr>
              <m:t xml:space="preserve">,  </m:t>
            </m:r>
            <m:sSup>
              <m:sSupPr>
                <m:ctrlPr>
                  <w:rPr>
                    <w:rFonts w:ascii="Cambria Math" w:hAnsi="Cambria Math" w:cs="Menlo"/>
                    <w:bCs/>
                    <w:i/>
                    <w:color w:val="000000"/>
                    <w:lang w:val="en-GB"/>
                  </w:rPr>
                </m:ctrlPr>
              </m:sSupPr>
              <m:e>
                <m:r>
                  <w:rPr>
                    <w:rFonts w:ascii="Cambria Math" w:hAnsi="Cambria Math" w:cs="Menlo"/>
                    <w:color w:val="000000"/>
                    <w:lang w:val="en-GB"/>
                  </w:rPr>
                  <m:t>y</m:t>
                </m:r>
              </m:e>
              <m:sup>
                <m:d>
                  <m:dPr>
                    <m:ctrlPr>
                      <w:rPr>
                        <w:rFonts w:ascii="Cambria Math" w:hAnsi="Cambria Math" w:cs="Menlo"/>
                        <w:bCs/>
                        <w:i/>
                        <w:color w:val="000000"/>
                        <w:lang w:val="en-GB"/>
                      </w:rPr>
                    </m:ctrlPr>
                  </m:dPr>
                  <m:e>
                    <m:r>
                      <w:rPr>
                        <w:rFonts w:ascii="Cambria Math" w:hAnsi="Cambria Math" w:cs="Menlo"/>
                        <w:color w:val="000000"/>
                        <w:lang w:val="en-GB"/>
                      </w:rPr>
                      <m:t>1</m:t>
                    </m:r>
                  </m:e>
                </m:d>
              </m:sup>
            </m:sSup>
          </m:e>
        </m:d>
        <m:r>
          <w:rPr>
            <w:rFonts w:ascii="Cambria Math" w:hAnsi="Cambria Math" w:cs="Menlo"/>
            <w:color w:val="000000"/>
            <w:lang w:val="en-GB"/>
          </w:rPr>
          <m:t xml:space="preserve">, </m:t>
        </m:r>
        <m:d>
          <m:dPr>
            <m:ctrlPr>
              <w:rPr>
                <w:rFonts w:ascii="Cambria Math" w:hAnsi="Cambria Math" w:cs="Menlo"/>
                <w:bCs/>
                <w:i/>
                <w:color w:val="000000"/>
                <w:lang w:val="en-GB"/>
              </w:rPr>
            </m:ctrlPr>
          </m:dPr>
          <m:e>
            <m:sSup>
              <m:sSupPr>
                <m:ctrlPr>
                  <w:rPr>
                    <w:rFonts w:ascii="Cambria Math" w:hAnsi="Cambria Math" w:cs="Menlo"/>
                    <w:bCs/>
                    <w:i/>
                    <w:color w:val="000000"/>
                    <w:lang w:val="en-GB"/>
                  </w:rPr>
                </m:ctrlPr>
              </m:sSupPr>
              <m:e>
                <m:r>
                  <w:rPr>
                    <w:rFonts w:ascii="Cambria Math" w:hAnsi="Cambria Math" w:cs="Menlo"/>
                    <w:color w:val="000000"/>
                    <w:lang w:val="en-GB"/>
                  </w:rPr>
                  <m:t>x</m:t>
                </m:r>
              </m:e>
              <m:sup>
                <m:d>
                  <m:dPr>
                    <m:ctrlPr>
                      <w:rPr>
                        <w:rFonts w:ascii="Cambria Math" w:hAnsi="Cambria Math" w:cs="Menlo"/>
                        <w:bCs/>
                        <w:i/>
                        <w:color w:val="000000"/>
                        <w:lang w:val="en-GB"/>
                      </w:rPr>
                    </m:ctrlPr>
                  </m:dPr>
                  <m:e>
                    <m:r>
                      <w:rPr>
                        <w:rFonts w:ascii="Cambria Math" w:hAnsi="Cambria Math" w:cs="Menlo"/>
                        <w:color w:val="000000"/>
                        <w:lang w:val="en-GB"/>
                      </w:rPr>
                      <m:t>2</m:t>
                    </m:r>
                  </m:e>
                </m:d>
              </m:sup>
            </m:sSup>
            <m:r>
              <w:rPr>
                <w:rFonts w:ascii="Cambria Math" w:hAnsi="Cambria Math" w:cs="Menlo"/>
                <w:color w:val="000000"/>
                <w:lang w:val="en-GB"/>
              </w:rPr>
              <m:t xml:space="preserve">,  </m:t>
            </m:r>
            <m:sSup>
              <m:sSupPr>
                <m:ctrlPr>
                  <w:rPr>
                    <w:rFonts w:ascii="Cambria Math" w:hAnsi="Cambria Math" w:cs="Menlo"/>
                    <w:bCs/>
                    <w:i/>
                    <w:color w:val="000000"/>
                    <w:lang w:val="en-GB"/>
                  </w:rPr>
                </m:ctrlPr>
              </m:sSupPr>
              <m:e>
                <m:r>
                  <w:rPr>
                    <w:rFonts w:ascii="Cambria Math" w:hAnsi="Cambria Math" w:cs="Menlo"/>
                    <w:color w:val="000000"/>
                    <w:lang w:val="en-GB"/>
                  </w:rPr>
                  <m:t>y</m:t>
                </m:r>
              </m:e>
              <m:sup>
                <m:d>
                  <m:dPr>
                    <m:ctrlPr>
                      <w:rPr>
                        <w:rFonts w:ascii="Cambria Math" w:hAnsi="Cambria Math" w:cs="Menlo"/>
                        <w:bCs/>
                        <w:i/>
                        <w:color w:val="000000"/>
                        <w:lang w:val="en-GB"/>
                      </w:rPr>
                    </m:ctrlPr>
                  </m:dPr>
                  <m:e>
                    <m:r>
                      <w:rPr>
                        <w:rFonts w:ascii="Cambria Math" w:hAnsi="Cambria Math" w:cs="Menlo"/>
                        <w:color w:val="000000"/>
                        <w:lang w:val="en-GB"/>
                      </w:rPr>
                      <m:t>2</m:t>
                    </m:r>
                  </m:e>
                </m:d>
              </m:sup>
            </m:sSup>
          </m:e>
        </m:d>
        <m:r>
          <w:rPr>
            <w:rFonts w:ascii="Cambria Math" w:hAnsi="Cambria Math" w:cs="Menlo"/>
            <w:color w:val="000000"/>
            <w:lang w:val="en-GB"/>
          </w:rPr>
          <m:t>,…</m:t>
        </m:r>
        <m:r>
          <w:rPr>
            <w:rFonts w:ascii="Cambria Math" w:hAnsi="Cambria Math" w:cs="Menlo"/>
            <w:color w:val="000000"/>
            <w:lang w:val="en-GB"/>
          </w:rPr>
          <m:t>,</m:t>
        </m:r>
        <m:d>
          <m:dPr>
            <m:ctrlPr>
              <w:rPr>
                <w:rFonts w:ascii="Cambria Math" w:hAnsi="Cambria Math" w:cs="Menlo"/>
                <w:bCs/>
                <w:i/>
                <w:color w:val="000000"/>
                <w:lang w:val="en-GB"/>
              </w:rPr>
            </m:ctrlPr>
          </m:dPr>
          <m:e>
            <m:sSup>
              <m:sSupPr>
                <m:ctrlPr>
                  <w:rPr>
                    <w:rFonts w:ascii="Cambria Math" w:hAnsi="Cambria Math" w:cs="Menlo"/>
                    <w:bCs/>
                    <w:i/>
                    <w:color w:val="000000"/>
                    <w:lang w:val="en-GB"/>
                  </w:rPr>
                </m:ctrlPr>
              </m:sSupPr>
              <m:e>
                <m:r>
                  <w:rPr>
                    <w:rFonts w:ascii="Cambria Math" w:hAnsi="Cambria Math" w:cs="Menlo"/>
                    <w:color w:val="000000"/>
                    <w:lang w:val="en-GB"/>
                  </w:rPr>
                  <m:t>x</m:t>
                </m:r>
              </m:e>
              <m:sup>
                <m:d>
                  <m:dPr>
                    <m:ctrlPr>
                      <w:rPr>
                        <w:rFonts w:ascii="Cambria Math" w:hAnsi="Cambria Math" w:cs="Menlo"/>
                        <w:bCs/>
                        <w:i/>
                        <w:color w:val="000000"/>
                        <w:lang w:val="en-GB"/>
                      </w:rPr>
                    </m:ctrlPr>
                  </m:dPr>
                  <m:e>
                    <m:r>
                      <w:rPr>
                        <w:rFonts w:ascii="Cambria Math" w:hAnsi="Cambria Math" w:cs="Menlo"/>
                        <w:color w:val="000000"/>
                        <w:lang w:val="en-GB"/>
                      </w:rPr>
                      <m:t>m</m:t>
                    </m:r>
                  </m:e>
                </m:d>
              </m:sup>
            </m:sSup>
            <m:r>
              <w:rPr>
                <w:rFonts w:ascii="Cambria Math" w:hAnsi="Cambria Math" w:cs="Menlo"/>
                <w:color w:val="000000"/>
                <w:lang w:val="en-GB"/>
              </w:rPr>
              <m:t xml:space="preserve">,  </m:t>
            </m:r>
            <m:sSup>
              <m:sSupPr>
                <m:ctrlPr>
                  <w:rPr>
                    <w:rFonts w:ascii="Cambria Math" w:hAnsi="Cambria Math" w:cs="Menlo"/>
                    <w:bCs/>
                    <w:i/>
                    <w:color w:val="000000"/>
                    <w:lang w:val="en-GB"/>
                  </w:rPr>
                </m:ctrlPr>
              </m:sSupPr>
              <m:e>
                <m:r>
                  <w:rPr>
                    <w:rFonts w:ascii="Cambria Math" w:hAnsi="Cambria Math" w:cs="Menlo"/>
                    <w:color w:val="000000"/>
                    <w:lang w:val="en-GB"/>
                  </w:rPr>
                  <m:t>y</m:t>
                </m:r>
              </m:e>
              <m:sup>
                <m:d>
                  <m:dPr>
                    <m:ctrlPr>
                      <w:rPr>
                        <w:rFonts w:ascii="Cambria Math" w:hAnsi="Cambria Math" w:cs="Menlo"/>
                        <w:bCs/>
                        <w:i/>
                        <w:color w:val="000000"/>
                        <w:lang w:val="en-GB"/>
                      </w:rPr>
                    </m:ctrlPr>
                  </m:dPr>
                  <m:e>
                    <m:r>
                      <w:rPr>
                        <w:rFonts w:ascii="Cambria Math" w:hAnsi="Cambria Math" w:cs="Menlo"/>
                        <w:color w:val="000000"/>
                        <w:lang w:val="en-GB"/>
                      </w:rPr>
                      <m:t>m</m:t>
                    </m:r>
                  </m:e>
                </m:d>
              </m:sup>
            </m:sSup>
          </m:e>
        </m:d>
      </m:oMath>
      <w:r>
        <w:rPr>
          <w:rFonts w:ascii="Times" w:hAnsi="Times" w:cs="Menlo" w:hint="eastAsia"/>
          <w:bCs/>
          <w:color w:val="000000"/>
          <w:lang w:val="en-GB"/>
        </w:rPr>
        <w:t xml:space="preserve"> and </w:t>
      </w:r>
      <w:r>
        <w:rPr>
          <w:rFonts w:ascii="Times" w:hAnsi="Times" w:cs="Menlo"/>
          <w:bCs/>
          <w:color w:val="000000"/>
          <w:lang w:val="en-GB"/>
        </w:rPr>
        <w:t>the a</w:t>
      </w:r>
      <w:r w:rsidR="00523123" w:rsidRPr="003772FE">
        <w:rPr>
          <w:rFonts w:ascii="Times" w:hAnsi="Times" w:cs="Menlo"/>
          <w:bCs/>
          <w:color w:val="000000"/>
          <w:lang w:val="en-GB"/>
        </w:rPr>
        <w:t>verage logistic loss</w:t>
      </w:r>
      <w:r w:rsidR="00523123">
        <w:rPr>
          <w:rFonts w:ascii="Times" w:hAnsi="Times" w:cs="Menlo"/>
          <w:bCs/>
          <w:color w:val="000000"/>
          <w:lang w:val="en-GB"/>
        </w:rPr>
        <w:t>:</w:t>
      </w:r>
    </w:p>
    <w:p w14:paraId="09F04EEE" w14:textId="6A52549E" w:rsidR="00523123" w:rsidRPr="003772FE" w:rsidRDefault="00D722E0" w:rsidP="00523123">
      <w:pPr>
        <w:rPr>
          <w:rFonts w:ascii="Times" w:hAnsi="Times" w:cs="Menlo"/>
          <w:bCs/>
          <w:color w:val="000000"/>
          <w:lang w:val="en-GB"/>
        </w:rPr>
      </w:pPr>
      <m:oMathPara>
        <m:oMath>
          <m:sSub>
            <m:sSubPr>
              <m:ctrlPr>
                <w:rPr>
                  <w:rFonts w:ascii="Cambria Math" w:hAnsi="Cambria Math" w:cs="Menlo"/>
                  <w:bCs/>
                  <w:i/>
                  <w:color w:val="000000"/>
                  <w:lang w:val="en-GB"/>
                </w:rPr>
              </m:ctrlPr>
            </m:sSubPr>
            <m:e>
              <m:r>
                <w:rPr>
                  <w:rFonts w:ascii="Cambria Math" w:hAnsi="Cambria Math" w:cs="Menlo"/>
                  <w:color w:val="000000"/>
                  <w:lang w:val="en-GB"/>
                </w:rPr>
                <m:t>l</m:t>
              </m:r>
            </m:e>
            <m:sub>
              <m:r>
                <w:rPr>
                  <w:rFonts w:ascii="Cambria Math" w:hAnsi="Cambria Math" w:cs="Menlo"/>
                  <w:color w:val="000000"/>
                  <w:lang w:val="en-GB"/>
                </w:rPr>
                <m:t>avg</m:t>
              </m:r>
            </m:sub>
          </m:sSub>
          <m:d>
            <m:dPr>
              <m:ctrlPr>
                <w:rPr>
                  <w:rFonts w:ascii="Cambria Math" w:hAnsi="Cambria Math" w:cs="Menlo"/>
                  <w:bCs/>
                  <w:i/>
                  <w:color w:val="000000"/>
                  <w:lang w:val="en-GB"/>
                </w:rPr>
              </m:ctrlPr>
            </m:dPr>
            <m:e>
              <m:r>
                <w:rPr>
                  <w:rFonts w:ascii="Cambria Math" w:hAnsi="Cambria Math" w:cs="Menlo"/>
                  <w:color w:val="000000"/>
                  <w:lang w:val="en-GB"/>
                </w:rPr>
                <m:t>v,w</m:t>
              </m:r>
            </m:e>
          </m:d>
          <m:r>
            <w:rPr>
              <w:rFonts w:ascii="Cambria Math" w:hAnsi="Cambria Math" w:cs="Menlo"/>
              <w:color w:val="000000"/>
              <w:lang w:val="en-GB"/>
            </w:rPr>
            <m:t>=(1/m)</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m</m:t>
              </m:r>
            </m:sup>
            <m:e>
              <m:r>
                <w:rPr>
                  <w:rFonts w:ascii="Cambria Math" w:hAnsi="Cambria Math" w:cs="Menlo"/>
                  <w:color w:val="000000"/>
                  <w:lang w:val="en-GB"/>
                </w:rPr>
                <m:t>f(</m:t>
              </m:r>
              <m:sSup>
                <m:sSupPr>
                  <m:ctrlPr>
                    <w:rPr>
                      <w:rFonts w:ascii="Cambria Math" w:hAnsi="Cambria Math" w:cs="Menlo"/>
                      <w:bCs/>
                      <w:i/>
                      <w:color w:val="000000"/>
                      <w:lang w:val="en-GB"/>
                    </w:rPr>
                  </m:ctrlPr>
                </m:sSupPr>
                <m:e>
                  <m:r>
                    <w:rPr>
                      <w:rFonts w:ascii="Cambria Math" w:hAnsi="Cambria Math" w:cs="Menlo"/>
                      <w:color w:val="000000"/>
                      <w:lang w:val="en-GB"/>
                    </w:rPr>
                    <m:t>b(w</m:t>
                  </m:r>
                </m:e>
                <m:sup>
                  <m:r>
                    <w:rPr>
                      <w:rFonts w:ascii="Cambria Math" w:hAnsi="Cambria Math" w:cs="Menlo"/>
                      <w:color w:val="000000"/>
                      <w:lang w:val="en-GB"/>
                    </w:rPr>
                    <m:t>T</m:t>
                  </m:r>
                </m:sup>
              </m:sSup>
              <m:r>
                <w:rPr>
                  <w:rFonts w:ascii="Cambria Math" w:hAnsi="Cambria Math" w:cs="Menlo"/>
                  <w:color w:val="000000"/>
                  <w:lang w:val="en-GB"/>
                </w:rPr>
                <m:t>x))</m:t>
              </m:r>
            </m:e>
          </m:nary>
        </m:oMath>
      </m:oMathPara>
    </w:p>
    <w:p w14:paraId="6310A446" w14:textId="77777777" w:rsidR="00523123" w:rsidRPr="003772FE" w:rsidRDefault="00523123" w:rsidP="00523123">
      <w:pPr>
        <w:rPr>
          <w:rFonts w:ascii="Times" w:hAnsi="Times" w:cs="Menlo"/>
          <w:bCs/>
          <w:color w:val="000000"/>
          <w:lang w:val="en-GB"/>
        </w:rPr>
      </w:pPr>
      <w:r w:rsidRPr="003772FE">
        <w:rPr>
          <w:rFonts w:ascii="Times" w:hAnsi="Times" w:cs="Menlo"/>
          <w:bCs/>
          <w:color w:val="000000"/>
          <w:lang w:val="en-GB"/>
        </w:rPr>
        <w:t xml:space="preserve">Logistic regression </w:t>
      </w:r>
      <w:r>
        <w:rPr>
          <w:rFonts w:ascii="Times" w:hAnsi="Times" w:cs="Menlo"/>
          <w:bCs/>
          <w:color w:val="000000"/>
          <w:lang w:val="en-GB"/>
        </w:rPr>
        <w:t>p</w:t>
      </w:r>
      <w:r w:rsidRPr="003772FE">
        <w:rPr>
          <w:rFonts w:ascii="Times" w:hAnsi="Times" w:cs="Menlo"/>
          <w:bCs/>
          <w:color w:val="000000"/>
          <w:lang w:val="en-GB"/>
        </w:rPr>
        <w:t>roblem:</w:t>
      </w:r>
    </w:p>
    <w:p w14:paraId="107B0AE4" w14:textId="4E3F8392" w:rsidR="00523123" w:rsidRDefault="00523123" w:rsidP="00523123">
      <w:pPr>
        <w:jc w:val="both"/>
        <w:rPr>
          <w:rFonts w:ascii="Times" w:hAnsi="Times" w:cs="Menlo"/>
          <w:bCs/>
          <w:color w:val="000000"/>
          <w:lang w:val="en-GB"/>
        </w:rPr>
      </w:pPr>
      <w:r w:rsidRPr="003772FE">
        <w:rPr>
          <w:rFonts w:ascii="Times" w:hAnsi="Times" w:cs="Menlo"/>
          <w:bCs/>
          <w:color w:val="000000"/>
          <w:lang w:val="en-GB"/>
        </w:rPr>
        <w:t xml:space="preserve">Overfitting problem: </w:t>
      </w:r>
      <w:r>
        <w:rPr>
          <w:rFonts w:ascii="Times" w:hAnsi="Times" w:cs="Menlo"/>
          <w:bCs/>
          <w:color w:val="000000"/>
          <w:lang w:val="en-GB"/>
        </w:rPr>
        <w:t>in</w:t>
      </w:r>
      <w:r w:rsidRPr="003772FE">
        <w:rPr>
          <w:rFonts w:ascii="Times" w:hAnsi="Times" w:cs="Menlo"/>
          <w:bCs/>
          <w:color w:val="000000"/>
          <w:lang w:val="en-GB"/>
        </w:rPr>
        <w:t xml:space="preserve"> supervised learning </w:t>
      </w:r>
      <w:r>
        <w:rPr>
          <w:rFonts w:ascii="Times" w:hAnsi="Times" w:cs="Menlo"/>
          <w:bCs/>
          <w:color w:val="000000"/>
          <w:lang w:val="en-GB"/>
        </w:rPr>
        <w:t>when</w:t>
      </w:r>
      <w:r w:rsidRPr="003772FE">
        <w:rPr>
          <w:rFonts w:ascii="Times" w:hAnsi="Times" w:cs="Menlo"/>
          <w:bCs/>
          <w:color w:val="000000"/>
          <w:lang w:val="en-GB"/>
        </w:rPr>
        <w:t xml:space="preserve"> there are many input features, </w:t>
      </w:r>
      <w:r>
        <w:rPr>
          <w:rFonts w:ascii="Times" w:hAnsi="Times" w:cs="Menlo"/>
          <w:bCs/>
          <w:color w:val="000000"/>
          <w:lang w:val="en-GB"/>
        </w:rPr>
        <w:t>b</w:t>
      </w:r>
      <w:r w:rsidRPr="003772FE">
        <w:rPr>
          <w:rFonts w:ascii="Times" w:hAnsi="Times" w:cs="Menlo"/>
          <w:bCs/>
          <w:color w:val="000000"/>
          <w:lang w:val="en-GB"/>
        </w:rPr>
        <w:t>ut only a small number of key features determine the classification target</w:t>
      </w:r>
      <w:r>
        <w:rPr>
          <w:rFonts w:ascii="Times" w:hAnsi="Times" w:cs="Menlo"/>
          <w:bCs/>
          <w:color w:val="000000"/>
          <w:lang w:val="en-GB"/>
        </w:rPr>
        <w:t>. That is, w</w:t>
      </w:r>
      <w:r w:rsidRPr="003772FE">
        <w:rPr>
          <w:rFonts w:ascii="Times" w:hAnsi="Times" w:cs="Menlo"/>
          <w:bCs/>
          <w:color w:val="000000"/>
          <w:lang w:val="en-GB"/>
        </w:rPr>
        <w:t xml:space="preserve">hen the </w:t>
      </w:r>
      <w:r>
        <w:rPr>
          <w:rFonts w:ascii="Times" w:hAnsi="Times" w:cs="Menlo" w:hint="eastAsia"/>
          <w:bCs/>
          <w:color w:val="000000"/>
          <w:lang w:val="en-GB"/>
        </w:rPr>
        <w:t>number</w:t>
      </w:r>
      <w:r>
        <w:rPr>
          <w:rFonts w:ascii="Times" w:hAnsi="Times" w:cs="Menlo"/>
          <w:bCs/>
          <w:color w:val="000000"/>
          <w:lang w:val="en-GB"/>
        </w:rPr>
        <w:t xml:space="preserve"> of </w:t>
      </w:r>
      <w:r w:rsidRPr="003772FE">
        <w:rPr>
          <w:rFonts w:ascii="Times" w:hAnsi="Times" w:cs="Menlo"/>
          <w:bCs/>
          <w:color w:val="000000"/>
          <w:lang w:val="en-GB"/>
        </w:rPr>
        <w:t>training set data is insufficient</w:t>
      </w:r>
      <w:r>
        <w:rPr>
          <w:rFonts w:ascii="Times" w:hAnsi="Times" w:cs="Menlo"/>
          <w:bCs/>
          <w:color w:val="000000"/>
          <w:lang w:val="en-GB"/>
        </w:rPr>
        <w:t>, t</w:t>
      </w:r>
      <w:r w:rsidRPr="003772FE">
        <w:rPr>
          <w:rFonts w:ascii="Times" w:hAnsi="Times" w:cs="Menlo"/>
          <w:bCs/>
          <w:color w:val="000000"/>
          <w:lang w:val="en-GB"/>
        </w:rPr>
        <w:t>he classification model may perform well on the training dataset but not well on the test dataset</w:t>
      </w:r>
      <w:r>
        <w:rPr>
          <w:rFonts w:ascii="Times" w:hAnsi="Times" w:cs="Menlo"/>
          <w:bCs/>
          <w:color w:val="000000"/>
          <w:lang w:val="en-GB"/>
        </w:rPr>
        <w:t xml:space="preserve"> [29].</w:t>
      </w:r>
      <w:r w:rsidRPr="003772FE">
        <w:rPr>
          <w:rFonts w:ascii="Times" w:hAnsi="Times" w:cs="Menlo"/>
          <w:bCs/>
          <w:color w:val="000000"/>
          <w:lang w:val="en-GB"/>
        </w:rPr>
        <w:t xml:space="preserve"> </w:t>
      </w:r>
      <w:r>
        <w:rPr>
          <w:rFonts w:ascii="Times" w:hAnsi="Times" w:cs="Menlo"/>
          <w:bCs/>
          <w:color w:val="000000"/>
          <w:lang w:val="en-GB"/>
        </w:rPr>
        <w:t xml:space="preserve">Thus, </w:t>
      </w:r>
      <w:r>
        <w:rPr>
          <w:rFonts w:ascii="Times" w:hAnsi="Times" w:cs="Menlo" w:hint="eastAsia"/>
          <w:bCs/>
          <w:color w:val="000000"/>
          <w:lang w:val="en-GB"/>
        </w:rPr>
        <w:t>w</w:t>
      </w:r>
      <w:r w:rsidRPr="007C736C">
        <w:rPr>
          <w:rFonts w:ascii="Times" w:hAnsi="Times" w:cs="Menlo"/>
          <w:bCs/>
          <w:color w:val="000000"/>
          <w:lang w:val="en-GB"/>
        </w:rPr>
        <w:t xml:space="preserve">hen there are many features, </w:t>
      </w:r>
      <w:r w:rsidRPr="003772FE">
        <w:rPr>
          <w:rFonts w:ascii="Times" w:hAnsi="Times" w:cs="Menlo"/>
          <w:bCs/>
          <w:color w:val="000000"/>
          <w:lang w:val="en-GB"/>
        </w:rPr>
        <w:t xml:space="preserve">overfitting </w:t>
      </w:r>
      <w:r>
        <w:rPr>
          <w:rFonts w:ascii="Times" w:hAnsi="Times" w:cs="Menlo" w:hint="eastAsia"/>
          <w:bCs/>
          <w:color w:val="000000"/>
          <w:lang w:val="en-GB"/>
        </w:rPr>
        <w:t>will</w:t>
      </w:r>
      <w:r>
        <w:rPr>
          <w:rFonts w:ascii="Times" w:hAnsi="Times" w:cs="Menlo"/>
          <w:bCs/>
          <w:color w:val="000000"/>
          <w:lang w:val="en-GB"/>
        </w:rPr>
        <w:t xml:space="preserve"> become a problem of the model </w:t>
      </w:r>
      <w:r w:rsidRPr="007C736C">
        <w:rPr>
          <w:rFonts w:ascii="Times" w:hAnsi="Times" w:cs="Menlo"/>
          <w:bCs/>
          <w:color w:val="000000"/>
          <w:lang w:val="en-GB"/>
        </w:rPr>
        <w:t xml:space="preserve">unless the training set is </w:t>
      </w:r>
      <w:r w:rsidRPr="003772FE">
        <w:rPr>
          <w:rFonts w:ascii="Times" w:hAnsi="Times" w:cs="Menlo"/>
          <w:bCs/>
          <w:color w:val="000000"/>
          <w:lang w:val="en-GB"/>
        </w:rPr>
        <w:t>ample</w:t>
      </w:r>
      <w:r>
        <w:rPr>
          <w:rFonts w:ascii="Times" w:hAnsi="Times" w:cs="Menlo"/>
          <w:bCs/>
          <w:color w:val="000000"/>
          <w:lang w:val="en-GB"/>
        </w:rPr>
        <w:t xml:space="preserve"> [30]. </w:t>
      </w:r>
      <w:r w:rsidRPr="007C736C">
        <w:rPr>
          <w:rFonts w:ascii="Times" w:hAnsi="Times" w:cs="Menlo"/>
          <w:bCs/>
          <w:color w:val="000000"/>
          <w:lang w:val="en-GB"/>
        </w:rPr>
        <w:t xml:space="preserve">In order to solve this problem, </w:t>
      </w:r>
      <w:r>
        <w:rPr>
          <w:rFonts w:ascii="Times" w:hAnsi="Times" w:cs="Menlo"/>
          <w:bCs/>
          <w:color w:val="000000"/>
          <w:lang w:val="en-GB"/>
        </w:rPr>
        <w:t>L1 and L</w:t>
      </w:r>
      <w:r w:rsidRPr="007C736C">
        <w:rPr>
          <w:rFonts w:ascii="Times" w:hAnsi="Times" w:cs="Menlo"/>
          <w:bCs/>
          <w:color w:val="000000"/>
          <w:lang w:val="en-GB"/>
        </w:rPr>
        <w:t>2 regularization</w:t>
      </w:r>
      <w:r w:rsidR="009711C9">
        <w:rPr>
          <w:rFonts w:ascii="Times" w:hAnsi="Times" w:cs="Menlo" w:hint="eastAsia"/>
          <w:bCs/>
          <w:color w:val="000000"/>
          <w:lang w:val="en-GB"/>
        </w:rPr>
        <w:t>s</w:t>
      </w:r>
      <w:r w:rsidRPr="007C736C">
        <w:rPr>
          <w:rFonts w:ascii="Times" w:hAnsi="Times" w:cs="Menlo"/>
          <w:bCs/>
          <w:color w:val="000000"/>
          <w:lang w:val="en-GB"/>
        </w:rPr>
        <w:t xml:space="preserve"> were </w:t>
      </w:r>
      <w:r>
        <w:rPr>
          <w:rFonts w:ascii="Times" w:hAnsi="Times" w:cs="Menlo"/>
          <w:bCs/>
          <w:color w:val="000000"/>
          <w:lang w:val="en-GB"/>
        </w:rPr>
        <w:t>used</w:t>
      </w:r>
      <w:r w:rsidRPr="007C736C">
        <w:rPr>
          <w:rFonts w:ascii="Times" w:hAnsi="Times" w:cs="Menlo"/>
          <w:bCs/>
          <w:color w:val="000000"/>
          <w:lang w:val="en-GB"/>
        </w:rPr>
        <w:t>.</w:t>
      </w:r>
    </w:p>
    <w:p w14:paraId="5B5D9129" w14:textId="05307C07" w:rsidR="00523123" w:rsidRDefault="00523123" w:rsidP="00523123">
      <w:pPr>
        <w:rPr>
          <w:rFonts w:ascii="Times" w:hAnsi="Times" w:cs="Menlo"/>
          <w:bCs/>
          <w:color w:val="000000"/>
          <w:lang w:val="en-GB"/>
        </w:rPr>
      </w:pPr>
      <w:r>
        <w:rPr>
          <w:rFonts w:ascii="Times" w:hAnsi="Times" w:cs="Menlo" w:hint="eastAsia"/>
          <w:bCs/>
          <w:color w:val="000000"/>
          <w:lang w:val="en-GB"/>
        </w:rPr>
        <w:t>L1</w:t>
      </w:r>
      <w:r w:rsidR="00DB4573">
        <w:rPr>
          <w:rFonts w:ascii="Times" w:hAnsi="Times" w:cs="Menlo"/>
          <w:bCs/>
          <w:color w:val="000000"/>
          <w:lang w:val="en-GB"/>
        </w:rPr>
        <w:t xml:space="preserve"> </w:t>
      </w:r>
      <w:r w:rsidR="00DB4573" w:rsidRPr="007C736C">
        <w:rPr>
          <w:rFonts w:ascii="Times" w:hAnsi="Times" w:cs="Menlo"/>
          <w:bCs/>
          <w:color w:val="000000"/>
          <w:lang w:val="en-GB"/>
        </w:rPr>
        <w:t>regularization</w:t>
      </w:r>
      <w:r w:rsidR="00DB4573">
        <w:rPr>
          <w:rFonts w:ascii="Times" w:hAnsi="Times" w:cs="Menlo"/>
          <w:bCs/>
          <w:color w:val="000000"/>
          <w:lang w:val="en-GB"/>
        </w:rPr>
        <w:t xml:space="preserve"> [</w:t>
      </w:r>
      <w:r w:rsidR="00DB4573">
        <w:rPr>
          <w:rFonts w:ascii="Times" w:hAnsi="Times" w:cs="Menlo"/>
          <w:bCs/>
          <w:color w:val="000000"/>
          <w:lang w:val="en-GB"/>
        </w:rPr>
        <w:t>29</w:t>
      </w:r>
      <w:r w:rsidR="00DB4573">
        <w:rPr>
          <w:rFonts w:ascii="Times" w:hAnsi="Times" w:cs="Menlo"/>
          <w:bCs/>
          <w:color w:val="000000"/>
          <w:lang w:val="en-GB"/>
        </w:rPr>
        <w:t>]</w:t>
      </w:r>
      <w:r>
        <w:rPr>
          <w:rFonts w:ascii="Times" w:hAnsi="Times" w:cs="Menlo" w:hint="eastAsia"/>
          <w:bCs/>
          <w:color w:val="000000"/>
          <w:lang w:val="en-GB"/>
        </w:rPr>
        <w:t>:</w:t>
      </w:r>
    </w:p>
    <w:p w14:paraId="2F96C4E9" w14:textId="23BD5B05" w:rsidR="00523123" w:rsidRPr="007C736C" w:rsidRDefault="00D722E0" w:rsidP="00523123">
      <w:pPr>
        <w:rPr>
          <w:rFonts w:ascii="Times" w:hAnsi="Times" w:cs="Menlo"/>
          <w:bCs/>
          <w:color w:val="000000"/>
          <w:lang w:val="en-GB"/>
        </w:rPr>
      </w:pPr>
      <m:oMathPara>
        <m:oMath>
          <m:sSub>
            <m:sSubPr>
              <m:ctrlPr>
                <w:rPr>
                  <w:rFonts w:ascii="Cambria Math" w:hAnsi="Cambria Math" w:cs="Menlo"/>
                  <w:bCs/>
                  <w:i/>
                  <w:color w:val="000000"/>
                  <w:lang w:val="en-GB"/>
                </w:rPr>
              </m:ctrlPr>
            </m:sSubPr>
            <m:e>
              <m:r>
                <w:rPr>
                  <w:rFonts w:ascii="Cambria Math" w:hAnsi="Cambria Math" w:cs="Menlo"/>
                  <w:color w:val="000000"/>
                  <w:lang w:val="en-GB"/>
                </w:rPr>
                <m:t>l</m:t>
              </m:r>
            </m:e>
            <m:sub>
              <m:r>
                <w:rPr>
                  <w:rFonts w:ascii="Cambria Math" w:hAnsi="Cambria Math" w:cs="Menlo"/>
                  <w:color w:val="000000"/>
                  <w:lang w:val="en-GB"/>
                </w:rPr>
                <m:t>avg</m:t>
              </m:r>
            </m:sub>
          </m:sSub>
          <m:d>
            <m:dPr>
              <m:ctrlPr>
                <w:rPr>
                  <w:rFonts w:ascii="Cambria Math" w:hAnsi="Cambria Math" w:cs="Menlo"/>
                  <w:bCs/>
                  <w:i/>
                  <w:color w:val="000000"/>
                  <w:lang w:val="en-GB"/>
                </w:rPr>
              </m:ctrlPr>
            </m:dPr>
            <m:e>
              <m:r>
                <w:rPr>
                  <w:rFonts w:ascii="Cambria Math" w:hAnsi="Cambria Math" w:cs="Menlo"/>
                  <w:color w:val="000000"/>
                  <w:lang w:val="en-GB"/>
                </w:rPr>
                <m:t>v,w</m:t>
              </m:r>
            </m:e>
          </m:d>
          <m:r>
            <w:rPr>
              <w:rFonts w:ascii="Cambria Math" w:hAnsi="Cambria Math" w:cs="Menlo"/>
              <w:color w:val="000000"/>
              <w:lang w:val="en-GB"/>
            </w:rPr>
            <m:t>+λ</m:t>
          </m:r>
          <m:sSub>
            <m:sSubPr>
              <m:ctrlPr>
                <w:rPr>
                  <w:rFonts w:ascii="Cambria Math" w:hAnsi="Cambria Math" w:cs="Menlo"/>
                  <w:bCs/>
                  <w:i/>
                  <w:color w:val="000000"/>
                  <w:lang w:val="en-GB"/>
                </w:rPr>
              </m:ctrlPr>
            </m:sSubPr>
            <m:e>
              <m:d>
                <m:dPr>
                  <m:begChr m:val="‖"/>
                  <m:endChr m:val="‖"/>
                  <m:ctrlPr>
                    <w:rPr>
                      <w:rFonts w:ascii="Cambria Math" w:hAnsi="Cambria Math" w:cs="Menlo"/>
                      <w:bCs/>
                      <w:i/>
                      <w:color w:val="000000"/>
                      <w:lang w:val="en-GB"/>
                    </w:rPr>
                  </m:ctrlPr>
                </m:dPr>
                <m:e>
                  <m:r>
                    <w:rPr>
                      <w:rFonts w:ascii="Cambria Math" w:hAnsi="Cambria Math" w:cs="Menlo"/>
                      <w:color w:val="000000"/>
                      <w:lang w:val="en-GB"/>
                    </w:rPr>
                    <m:t>w</m:t>
                  </m:r>
                </m:e>
              </m:d>
            </m:e>
            <m:sub>
              <m:r>
                <w:rPr>
                  <w:rFonts w:ascii="Cambria Math" w:hAnsi="Cambria Math" w:cs="Menlo"/>
                  <w:color w:val="000000"/>
                  <w:lang w:val="en-GB"/>
                </w:rPr>
                <m:t>1</m:t>
              </m:r>
            </m:sub>
          </m:sSub>
          <m:r>
            <w:rPr>
              <w:rFonts w:ascii="Cambria Math" w:hAnsi="Cambria Math" w:cs="Menlo"/>
              <w:color w:val="000000"/>
              <w:lang w:val="en-GB"/>
            </w:rPr>
            <m:t>=(1/m)</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m</m:t>
              </m:r>
            </m:sup>
            <m:e>
              <m:r>
                <w:rPr>
                  <w:rFonts w:ascii="Cambria Math" w:hAnsi="Cambria Math" w:cs="Menlo"/>
                  <w:color w:val="000000"/>
                  <w:lang w:val="en-GB"/>
                </w:rPr>
                <m:t>f(</m:t>
              </m:r>
              <m:sSup>
                <m:sSupPr>
                  <m:ctrlPr>
                    <w:rPr>
                      <w:rFonts w:ascii="Cambria Math" w:hAnsi="Cambria Math" w:cs="Menlo"/>
                      <w:bCs/>
                      <w:i/>
                      <w:color w:val="000000"/>
                      <w:lang w:val="en-GB"/>
                    </w:rPr>
                  </m:ctrlPr>
                </m:sSupPr>
                <m:e>
                  <m:r>
                    <w:rPr>
                      <w:rFonts w:ascii="Cambria Math" w:hAnsi="Cambria Math" w:cs="Menlo"/>
                      <w:color w:val="000000"/>
                      <w:lang w:val="en-GB"/>
                    </w:rPr>
                    <m:t>b(w</m:t>
                  </m:r>
                </m:e>
                <m:sup>
                  <m:r>
                    <w:rPr>
                      <w:rFonts w:ascii="Cambria Math" w:hAnsi="Cambria Math" w:cs="Menlo"/>
                      <w:color w:val="000000"/>
                      <w:lang w:val="en-GB"/>
                    </w:rPr>
                    <m:t>T</m:t>
                  </m:r>
                </m:sup>
              </m:sSup>
              <m:r>
                <w:rPr>
                  <w:rFonts w:ascii="Cambria Math" w:hAnsi="Cambria Math" w:cs="Menlo"/>
                  <w:color w:val="000000"/>
                  <w:lang w:val="en-GB"/>
                </w:rPr>
                <m:t>x))+λ</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n</m:t>
                  </m:r>
                </m:sup>
                <m:e>
                  <m:d>
                    <m:dPr>
                      <m:begChr m:val="|"/>
                      <m:endChr m:val="|"/>
                      <m:ctrlPr>
                        <w:rPr>
                          <w:rFonts w:ascii="Cambria Math" w:hAnsi="Cambria Math" w:cs="Menlo"/>
                          <w:bCs/>
                          <w:i/>
                          <w:color w:val="000000"/>
                          <w:lang w:val="en-GB"/>
                        </w:rPr>
                      </m:ctrlPr>
                    </m:dPr>
                    <m:e>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e>
                  </m:d>
                </m:e>
              </m:nary>
            </m:e>
          </m:nary>
        </m:oMath>
      </m:oMathPara>
    </w:p>
    <w:p w14:paraId="460CF184" w14:textId="77777777" w:rsidR="00523123" w:rsidRDefault="00523123" w:rsidP="00523123">
      <w:pPr>
        <w:jc w:val="both"/>
        <w:rPr>
          <w:rFonts w:ascii="Times" w:hAnsi="Times" w:cs="Menlo"/>
          <w:bCs/>
          <w:color w:val="000000"/>
          <w:lang w:val="en-GB"/>
        </w:rPr>
      </w:pPr>
      <w:r>
        <w:rPr>
          <w:rFonts w:ascii="Times" w:hAnsi="Times" w:cs="Menlo"/>
          <w:bCs/>
          <w:color w:val="000000"/>
          <w:lang w:val="en-GB"/>
        </w:rPr>
        <w:t>Lasso (L1</w:t>
      </w:r>
      <w:r w:rsidRPr="003772FE">
        <w:rPr>
          <w:rFonts w:ascii="Times" w:hAnsi="Times" w:cs="Menlo"/>
          <w:bCs/>
          <w:color w:val="000000"/>
          <w:lang w:val="en-GB"/>
        </w:rPr>
        <w:t>)</w:t>
      </w:r>
      <w:r>
        <w:rPr>
          <w:rFonts w:ascii="Times" w:hAnsi="Times" w:cs="Menlo"/>
          <w:bCs/>
          <w:color w:val="000000"/>
          <w:lang w:val="en-GB"/>
        </w:rPr>
        <w:t xml:space="preserve"> </w:t>
      </w:r>
      <w:r w:rsidRPr="003772FE">
        <w:rPr>
          <w:rFonts w:ascii="Times" w:hAnsi="Times" w:cs="Menlo"/>
          <w:bCs/>
          <w:color w:val="000000"/>
          <w:lang w:val="en-GB"/>
        </w:rPr>
        <w:t>penalt</w:t>
      </w:r>
      <w:r>
        <w:rPr>
          <w:rFonts w:ascii="Times" w:hAnsi="Times" w:cs="Menlo"/>
          <w:bCs/>
          <w:color w:val="000000"/>
          <w:lang w:val="en-GB"/>
        </w:rPr>
        <w:t xml:space="preserve">y </w:t>
      </w:r>
      <w:r w:rsidRPr="003772FE">
        <w:rPr>
          <w:rFonts w:ascii="Times" w:hAnsi="Times"/>
        </w:rPr>
        <w:t xml:space="preserve">encourages the sum of the absolute values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r>
          <w:rPr>
            <w:rFonts w:ascii="Cambria Math" w:hAnsi="Cambria Math" w:cs="Menlo"/>
            <w:color w:val="000000"/>
            <w:lang w:val="en-GB"/>
          </w:rPr>
          <m:t xml:space="preserve"> </m:t>
        </m:r>
      </m:oMath>
      <w:r w:rsidRPr="003772FE">
        <w:rPr>
          <w:rFonts w:ascii="Times" w:hAnsi="Times"/>
        </w:rPr>
        <w:t>to be small</w:t>
      </w:r>
      <w:r>
        <w:rPr>
          <w:rFonts w:ascii="Times" w:hAnsi="Times"/>
        </w:rPr>
        <w:t xml:space="preserve"> [30]</w:t>
      </w:r>
      <w:r>
        <w:rPr>
          <w:rFonts w:ascii="Times" w:hAnsi="Times"/>
          <w:lang w:val="en-GB"/>
        </w:rPr>
        <w:t>. It</w:t>
      </w:r>
      <w:r>
        <w:rPr>
          <w:rFonts w:ascii="Times" w:hAnsi="Times" w:cs="Menlo"/>
          <w:bCs/>
          <w:color w:val="000000"/>
          <w:lang w:val="en-GB"/>
        </w:rPr>
        <w:t xml:space="preserve"> uses </w:t>
      </w:r>
      <w:r w:rsidRPr="003772FE">
        <w:rPr>
          <w:rFonts w:ascii="Times" w:hAnsi="Times" w:cs="Menlo"/>
          <w:bCs/>
          <w:color w:val="000000"/>
          <w:lang w:val="en-GB"/>
        </w:rPr>
        <w:t>sparsity</w:t>
      </w:r>
      <w:r>
        <w:rPr>
          <w:rFonts w:ascii="Times" w:hAnsi="Times" w:cs="Menlo"/>
          <w:bCs/>
          <w:color w:val="000000"/>
          <w:lang w:val="en-GB"/>
        </w:rPr>
        <w:t xml:space="preserve"> to fit model with many features [31]. The </w:t>
      </w:r>
      <w:r w:rsidRPr="003772FE">
        <w:rPr>
          <w:rFonts w:ascii="Times" w:hAnsi="Times" w:cs="Menlo"/>
          <w:bCs/>
          <w:color w:val="000000"/>
          <w:lang w:val="en-GB"/>
        </w:rPr>
        <w:t>sparsity</w:t>
      </w:r>
      <w:r>
        <w:rPr>
          <w:rFonts w:ascii="Times" w:hAnsi="Times" w:cs="Menlo"/>
          <w:bCs/>
          <w:color w:val="000000"/>
          <w:lang w:val="en-GB"/>
        </w:rPr>
        <w:t xml:space="preserve"> means that L1 </w:t>
      </w:r>
      <w:r w:rsidRPr="003772FE">
        <w:rPr>
          <w:rFonts w:ascii="Times" w:hAnsi="Times" w:cs="Menlo"/>
          <w:bCs/>
          <w:color w:val="000000"/>
          <w:lang w:val="en-GB"/>
        </w:rPr>
        <w:t>penalt</w:t>
      </w:r>
      <w:r>
        <w:rPr>
          <w:rFonts w:ascii="Times" w:hAnsi="Times" w:cs="Menlo"/>
          <w:bCs/>
          <w:color w:val="000000"/>
          <w:lang w:val="en-GB"/>
        </w:rPr>
        <w:t xml:space="preserve">y will </w:t>
      </w:r>
      <w:r w:rsidRPr="007C736C">
        <w:rPr>
          <w:rFonts w:ascii="Times" w:hAnsi="Times" w:cs="Menlo"/>
          <w:bCs/>
          <w:color w:val="000000"/>
          <w:lang w:val="en-GB"/>
        </w:rPr>
        <w:t>automatically filter some features that have less impact on classification.</w:t>
      </w:r>
      <w:r>
        <w:rPr>
          <w:rFonts w:ascii="Times" w:hAnsi="Times" w:cs="Menlo"/>
          <w:bCs/>
          <w:color w:val="000000"/>
          <w:lang w:val="en-GB"/>
        </w:rPr>
        <w:t xml:space="preserve"> </w:t>
      </w:r>
      <w:r w:rsidRPr="007C736C">
        <w:rPr>
          <w:rFonts w:ascii="Times" w:hAnsi="Times" w:cs="Menlo"/>
          <w:bCs/>
          <w:color w:val="000000"/>
          <w:lang w:val="en-GB"/>
        </w:rPr>
        <w:t xml:space="preserve">L1 </w:t>
      </w:r>
      <w:r w:rsidRPr="003772FE">
        <w:rPr>
          <w:rFonts w:ascii="Times" w:hAnsi="Times" w:cs="Menlo"/>
          <w:bCs/>
          <w:color w:val="000000"/>
          <w:lang w:val="en-GB"/>
        </w:rPr>
        <w:t>penalt</w:t>
      </w:r>
      <w:r>
        <w:rPr>
          <w:rFonts w:ascii="Times" w:hAnsi="Times" w:cs="Menlo"/>
          <w:bCs/>
          <w:color w:val="000000"/>
          <w:lang w:val="en-GB"/>
        </w:rPr>
        <w:t>y</w:t>
      </w:r>
      <w:r w:rsidRPr="007C736C">
        <w:rPr>
          <w:rFonts w:ascii="Times" w:hAnsi="Times" w:cs="Menlo"/>
          <w:bCs/>
          <w:color w:val="000000"/>
          <w:lang w:val="en-GB"/>
        </w:rPr>
        <w:t xml:space="preserve"> achieves the filtering by reducing the regression coefficient to 0 and slightly reducing other regression coefficients</w:t>
      </w:r>
      <w:r>
        <w:rPr>
          <w:rFonts w:ascii="Times" w:hAnsi="Times" w:cs="Menlo"/>
          <w:bCs/>
          <w:color w:val="000000"/>
          <w:lang w:val="en-GB"/>
        </w:rPr>
        <w:t xml:space="preserve"> [32]</w:t>
      </w:r>
      <w:r w:rsidRPr="007C736C">
        <w:rPr>
          <w:rFonts w:ascii="Times" w:hAnsi="Times" w:cs="Menlo"/>
          <w:bCs/>
          <w:color w:val="000000"/>
          <w:lang w:val="en-GB"/>
        </w:rPr>
        <w:t>.</w:t>
      </w:r>
      <w:r>
        <w:rPr>
          <w:rFonts w:ascii="Times" w:hAnsi="Times" w:cs="Menlo"/>
          <w:bCs/>
          <w:color w:val="000000"/>
          <w:lang w:val="en-GB"/>
        </w:rPr>
        <w:t xml:space="preserve"> </w:t>
      </w:r>
    </w:p>
    <w:p w14:paraId="799A2ABE" w14:textId="4A5AC776" w:rsidR="00523123" w:rsidRDefault="00523123" w:rsidP="00523123">
      <w:pPr>
        <w:rPr>
          <w:rFonts w:ascii="Times" w:hAnsi="Times" w:cs="Menlo"/>
          <w:bCs/>
          <w:color w:val="000000"/>
          <w:lang w:val="en-GB"/>
        </w:rPr>
      </w:pPr>
      <w:r>
        <w:rPr>
          <w:rFonts w:ascii="Times" w:hAnsi="Times" w:cs="Menlo" w:hint="eastAsia"/>
          <w:bCs/>
          <w:color w:val="000000"/>
          <w:lang w:val="en-GB"/>
        </w:rPr>
        <w:t>L2</w:t>
      </w:r>
      <w:r w:rsidR="00DB4573">
        <w:rPr>
          <w:rFonts w:ascii="Times" w:hAnsi="Times" w:cs="Menlo"/>
          <w:bCs/>
          <w:color w:val="000000"/>
          <w:lang w:val="en-GB"/>
        </w:rPr>
        <w:t xml:space="preserve"> </w:t>
      </w:r>
      <w:r w:rsidR="00DB4573" w:rsidRPr="007C736C">
        <w:rPr>
          <w:rFonts w:ascii="Times" w:hAnsi="Times" w:cs="Menlo"/>
          <w:bCs/>
          <w:color w:val="000000"/>
          <w:lang w:val="en-GB"/>
        </w:rPr>
        <w:t>regularization</w:t>
      </w:r>
      <w:r w:rsidR="00DB4573">
        <w:rPr>
          <w:rFonts w:ascii="Times" w:hAnsi="Times" w:cs="Menlo"/>
          <w:bCs/>
          <w:color w:val="000000"/>
          <w:lang w:val="en-GB"/>
        </w:rPr>
        <w:t xml:space="preserve"> [29]</w:t>
      </w:r>
      <w:r>
        <w:rPr>
          <w:rFonts w:ascii="Times" w:hAnsi="Times" w:cs="Menlo" w:hint="eastAsia"/>
          <w:bCs/>
          <w:color w:val="000000"/>
          <w:lang w:val="en-GB"/>
        </w:rPr>
        <w:t>:</w:t>
      </w:r>
    </w:p>
    <w:p w14:paraId="2A66BA67" w14:textId="6D3FF291" w:rsidR="00523123" w:rsidRDefault="00D722E0" w:rsidP="00523123">
      <w:pPr>
        <w:rPr>
          <w:rFonts w:ascii="Times" w:hAnsi="Times" w:cs="Menlo"/>
          <w:bCs/>
          <w:color w:val="000000"/>
          <w:lang w:val="en-GB"/>
        </w:rPr>
      </w:pPr>
      <m:oMathPara>
        <m:oMath>
          <m:sSub>
            <m:sSubPr>
              <m:ctrlPr>
                <w:rPr>
                  <w:rFonts w:ascii="Cambria Math" w:hAnsi="Cambria Math" w:cs="Menlo"/>
                  <w:bCs/>
                  <w:i/>
                  <w:color w:val="000000"/>
                  <w:lang w:val="en-GB"/>
                </w:rPr>
              </m:ctrlPr>
            </m:sSubPr>
            <m:e>
              <m:r>
                <w:rPr>
                  <w:rFonts w:ascii="Cambria Math" w:hAnsi="Cambria Math" w:cs="Menlo"/>
                  <w:color w:val="000000"/>
                  <w:lang w:val="en-GB"/>
                </w:rPr>
                <m:t>l</m:t>
              </m:r>
            </m:e>
            <m:sub>
              <m:r>
                <w:rPr>
                  <w:rFonts w:ascii="Cambria Math" w:hAnsi="Cambria Math" w:cs="Menlo"/>
                  <w:color w:val="000000"/>
                  <w:lang w:val="en-GB"/>
                </w:rPr>
                <m:t>avg</m:t>
              </m:r>
            </m:sub>
          </m:sSub>
          <m:d>
            <m:dPr>
              <m:ctrlPr>
                <w:rPr>
                  <w:rFonts w:ascii="Cambria Math" w:hAnsi="Cambria Math" w:cs="Menlo"/>
                  <w:bCs/>
                  <w:i/>
                  <w:color w:val="000000"/>
                  <w:lang w:val="en-GB"/>
                </w:rPr>
              </m:ctrlPr>
            </m:dPr>
            <m:e>
              <m:r>
                <w:rPr>
                  <w:rFonts w:ascii="Cambria Math" w:hAnsi="Cambria Math" w:cs="Menlo"/>
                  <w:color w:val="000000"/>
                  <w:lang w:val="en-GB"/>
                </w:rPr>
                <m:t>v,w</m:t>
              </m:r>
            </m:e>
          </m:d>
          <m:r>
            <w:rPr>
              <w:rFonts w:ascii="Cambria Math" w:hAnsi="Cambria Math" w:cs="Menlo"/>
              <w:color w:val="000000"/>
              <w:lang w:val="en-GB"/>
            </w:rPr>
            <m:t>+λ</m:t>
          </m:r>
          <m:sSubSup>
            <m:sSubSupPr>
              <m:ctrlPr>
                <w:rPr>
                  <w:rFonts w:ascii="Cambria Math" w:hAnsi="Cambria Math" w:cs="Menlo"/>
                  <w:bCs/>
                  <w:i/>
                  <w:color w:val="000000"/>
                  <w:lang w:val="en-GB"/>
                </w:rPr>
              </m:ctrlPr>
            </m:sSubSupPr>
            <m:e>
              <m:d>
                <m:dPr>
                  <m:begChr m:val="‖"/>
                  <m:endChr m:val="‖"/>
                  <m:ctrlPr>
                    <w:rPr>
                      <w:rFonts w:ascii="Cambria Math" w:hAnsi="Cambria Math" w:cs="Menlo"/>
                      <w:bCs/>
                      <w:i/>
                      <w:color w:val="000000"/>
                      <w:lang w:val="en-GB"/>
                    </w:rPr>
                  </m:ctrlPr>
                </m:dPr>
                <m:e>
                  <m:r>
                    <w:rPr>
                      <w:rFonts w:ascii="Cambria Math" w:hAnsi="Cambria Math" w:cs="Menlo"/>
                      <w:color w:val="000000"/>
                      <w:lang w:val="en-GB"/>
                    </w:rPr>
                    <m:t>w</m:t>
                  </m:r>
                </m:e>
              </m:d>
            </m:e>
            <m:sub>
              <m:r>
                <w:rPr>
                  <w:rFonts w:ascii="Cambria Math" w:hAnsi="Cambria Math" w:cs="Menlo"/>
                  <w:color w:val="000000"/>
                  <w:lang w:val="en-GB"/>
                </w:rPr>
                <m:t>2</m:t>
              </m:r>
            </m:sub>
            <m:sup>
              <m:r>
                <w:rPr>
                  <w:rFonts w:ascii="Cambria Math" w:hAnsi="Cambria Math" w:cs="Menlo"/>
                  <w:color w:val="000000"/>
                  <w:lang w:val="en-GB"/>
                </w:rPr>
                <m:t>2</m:t>
              </m:r>
            </m:sup>
          </m:sSubSup>
          <m:r>
            <w:rPr>
              <w:rFonts w:ascii="Cambria Math" w:hAnsi="Cambria Math" w:cs="Menlo"/>
              <w:color w:val="000000"/>
              <w:lang w:val="en-GB"/>
            </w:rPr>
            <m:t>=(1/m)</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m</m:t>
              </m:r>
            </m:sup>
            <m:e>
              <m:r>
                <w:rPr>
                  <w:rFonts w:ascii="Cambria Math" w:hAnsi="Cambria Math" w:cs="Menlo"/>
                  <w:color w:val="000000"/>
                  <w:lang w:val="en-GB"/>
                </w:rPr>
                <m:t>f(</m:t>
              </m:r>
              <m:sSup>
                <m:sSupPr>
                  <m:ctrlPr>
                    <w:rPr>
                      <w:rFonts w:ascii="Cambria Math" w:hAnsi="Cambria Math" w:cs="Menlo"/>
                      <w:bCs/>
                      <w:i/>
                      <w:color w:val="000000"/>
                      <w:lang w:val="en-GB"/>
                    </w:rPr>
                  </m:ctrlPr>
                </m:sSupPr>
                <m:e>
                  <m:r>
                    <w:rPr>
                      <w:rFonts w:ascii="Cambria Math" w:hAnsi="Cambria Math" w:cs="Menlo"/>
                      <w:color w:val="000000"/>
                      <w:lang w:val="en-GB"/>
                    </w:rPr>
                    <m:t>b(w</m:t>
                  </m:r>
                </m:e>
                <m:sup>
                  <m:r>
                    <w:rPr>
                      <w:rFonts w:ascii="Cambria Math" w:hAnsi="Cambria Math" w:cs="Menlo"/>
                      <w:color w:val="000000"/>
                      <w:lang w:val="en-GB"/>
                    </w:rPr>
                    <m:t>T</m:t>
                  </m:r>
                </m:sup>
              </m:sSup>
              <m:r>
                <w:rPr>
                  <w:rFonts w:ascii="Cambria Math" w:hAnsi="Cambria Math" w:cs="Menlo"/>
                  <w:color w:val="000000"/>
                  <w:lang w:val="en-GB"/>
                </w:rPr>
                <m:t>x))+λ</m:t>
              </m:r>
              <m:nary>
                <m:naryPr>
                  <m:chr m:val="∑"/>
                  <m:limLoc m:val="subSup"/>
                  <m:ctrlPr>
                    <w:rPr>
                      <w:rFonts w:ascii="Cambria Math" w:hAnsi="Cambria Math" w:cs="Menlo"/>
                      <w:bCs/>
                      <w:i/>
                      <w:color w:val="000000"/>
                      <w:lang w:val="en-GB"/>
                    </w:rPr>
                  </m:ctrlPr>
                </m:naryPr>
                <m:sub>
                  <m:r>
                    <w:rPr>
                      <w:rFonts w:ascii="Cambria Math" w:hAnsi="Cambria Math" w:cs="Menlo"/>
                      <w:color w:val="000000"/>
                      <w:lang w:val="en-GB"/>
                    </w:rPr>
                    <m:t>i=1</m:t>
                  </m:r>
                </m:sub>
                <m:sup>
                  <m:r>
                    <w:rPr>
                      <w:rFonts w:ascii="Cambria Math" w:hAnsi="Cambria Math" w:cs="Menlo"/>
                      <w:color w:val="000000"/>
                      <w:lang w:val="en-GB"/>
                    </w:rPr>
                    <m:t>n</m:t>
                  </m:r>
                </m:sup>
                <m:e>
                  <m:sSup>
                    <m:sSupPr>
                      <m:ctrlPr>
                        <w:rPr>
                          <w:rFonts w:ascii="Cambria Math" w:hAnsi="Cambria Math" w:cs="Menlo"/>
                          <w:bCs/>
                          <w:i/>
                          <w:color w:val="000000"/>
                          <w:lang w:val="en-GB"/>
                        </w:rPr>
                      </m:ctrlPr>
                    </m:sSupPr>
                    <m:e>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e>
                    <m:sup>
                      <m:r>
                        <w:rPr>
                          <w:rFonts w:ascii="Cambria Math" w:hAnsi="Cambria Math" w:cs="Menlo"/>
                          <w:color w:val="000000"/>
                          <w:lang w:val="en-GB"/>
                        </w:rPr>
                        <m:t>2</m:t>
                      </m:r>
                    </m:sup>
                  </m:sSup>
                </m:e>
              </m:nary>
            </m:e>
          </m:nary>
        </m:oMath>
      </m:oMathPara>
    </w:p>
    <w:p w14:paraId="7E82336E" w14:textId="4377D0CD" w:rsidR="001C5746" w:rsidRDefault="00523123" w:rsidP="008A27DB">
      <w:pPr>
        <w:jc w:val="both"/>
        <w:rPr>
          <w:rFonts w:ascii="Times" w:hAnsi="Times"/>
          <w:lang w:val="en-GB" w:eastAsia="en-US"/>
        </w:rPr>
      </w:pPr>
      <w:r w:rsidRPr="006F0352">
        <w:rPr>
          <w:rFonts w:ascii="Times" w:hAnsi="Times" w:cs="Menlo"/>
          <w:bCs/>
          <w:color w:val="000000"/>
          <w:lang w:val="en-GB"/>
        </w:rPr>
        <w:t xml:space="preserve">L2 penalty </w:t>
      </w:r>
      <w:r w:rsidRPr="003772FE">
        <w:rPr>
          <w:rFonts w:ascii="Times" w:hAnsi="Times"/>
        </w:rPr>
        <w:t xml:space="preserve">encourages the sum of the squares of the </w:t>
      </w:r>
      <m:oMath>
        <m:sSub>
          <m:sSubPr>
            <m:ctrlPr>
              <w:rPr>
                <w:rFonts w:ascii="Cambria Math" w:hAnsi="Cambria Math" w:cs="Menlo"/>
                <w:bCs/>
                <w:i/>
                <w:color w:val="000000"/>
                <w:lang w:val="en-GB"/>
              </w:rPr>
            </m:ctrlPr>
          </m:sSubPr>
          <m:e>
            <m:r>
              <w:rPr>
                <w:rFonts w:ascii="Cambria Math" w:hAnsi="Cambria Math" w:cs="Menlo"/>
                <w:color w:val="000000"/>
                <w:lang w:val="en-GB"/>
              </w:rPr>
              <m:t>w</m:t>
            </m:r>
          </m:e>
          <m:sub>
            <m:r>
              <w:rPr>
                <w:rFonts w:ascii="Cambria Math" w:hAnsi="Cambria Math" w:cs="Menlo"/>
                <w:color w:val="000000"/>
                <w:lang w:val="en-GB"/>
              </w:rPr>
              <m:t>i</m:t>
            </m:r>
          </m:sub>
        </m:sSub>
      </m:oMath>
      <w:r>
        <w:rPr>
          <w:rFonts w:ascii="Times" w:hAnsi="Times" w:hint="eastAsia"/>
          <w:bCs/>
          <w:color w:val="000000"/>
          <w:lang w:val="en-GB"/>
        </w:rPr>
        <w:t xml:space="preserve"> </w:t>
      </w:r>
      <w:r w:rsidRPr="003772FE">
        <w:rPr>
          <w:rFonts w:ascii="Times" w:hAnsi="Times"/>
        </w:rPr>
        <w:t>to be small</w:t>
      </w:r>
      <w:r>
        <w:rPr>
          <w:rFonts w:ascii="Times" w:hAnsi="Times"/>
        </w:rPr>
        <w:t xml:space="preserve"> [30]</w:t>
      </w:r>
      <w:r>
        <w:rPr>
          <w:rFonts w:ascii="Times" w:hAnsi="Times" w:cs="Menlo"/>
          <w:bCs/>
          <w:color w:val="000000"/>
          <w:lang w:val="en-GB"/>
        </w:rPr>
        <w:t xml:space="preserve">. It </w:t>
      </w:r>
      <w:r w:rsidRPr="006F0352">
        <w:rPr>
          <w:rFonts w:ascii="Times" w:hAnsi="Times" w:cs="Menlo"/>
          <w:bCs/>
          <w:color w:val="000000"/>
          <w:lang w:val="en-GB"/>
        </w:rPr>
        <w:t xml:space="preserve">will reduce the regression coefficient but will not be </w:t>
      </w:r>
      <w:r>
        <w:rPr>
          <w:rFonts w:ascii="Times" w:hAnsi="Times" w:cs="Menlo"/>
          <w:bCs/>
          <w:color w:val="000000"/>
          <w:lang w:val="en-GB"/>
        </w:rPr>
        <w:t xml:space="preserve">zero </w:t>
      </w:r>
      <w:r w:rsidRPr="003772FE">
        <w:rPr>
          <w:rFonts w:ascii="Times" w:hAnsi="Times" w:cs="Menlo"/>
          <w:bCs/>
          <w:color w:val="000000"/>
          <w:lang w:val="en-GB"/>
        </w:rPr>
        <w:t>[</w:t>
      </w:r>
      <w:r>
        <w:rPr>
          <w:rFonts w:ascii="Times" w:hAnsi="Times" w:cs="Menlo"/>
          <w:bCs/>
          <w:color w:val="000000"/>
          <w:lang w:val="en-GB"/>
        </w:rPr>
        <w:t>3</w:t>
      </w:r>
      <w:r w:rsidRPr="003772FE">
        <w:rPr>
          <w:rFonts w:ascii="Times" w:hAnsi="Times" w:cs="Menlo"/>
          <w:bCs/>
          <w:color w:val="000000"/>
          <w:lang w:val="en-GB"/>
        </w:rPr>
        <w:t>2]</w:t>
      </w:r>
      <w:r>
        <w:rPr>
          <w:rFonts w:ascii="Times" w:hAnsi="Times" w:cs="Menlo"/>
          <w:bCs/>
          <w:color w:val="000000"/>
          <w:lang w:val="en-GB"/>
        </w:rPr>
        <w:t>. Thus,</w:t>
      </w:r>
      <w:r w:rsidR="00DB4573">
        <w:rPr>
          <w:rFonts w:ascii="Times" w:hAnsi="Times" w:cs="Menlo"/>
          <w:bCs/>
          <w:color w:val="000000"/>
          <w:lang w:val="en-GB"/>
        </w:rPr>
        <w:t xml:space="preserve"> </w:t>
      </w:r>
      <w:r w:rsidR="00DB4573" w:rsidRPr="00DB4573">
        <w:rPr>
          <w:rFonts w:ascii="Times" w:hAnsi="Times" w:cs="Menlo"/>
          <w:bCs/>
          <w:color w:val="000000"/>
          <w:lang w:val="en-GB"/>
        </w:rPr>
        <w:t xml:space="preserve">L2 penalty will weaken the dominant classification </w:t>
      </w:r>
      <w:r w:rsidR="00DB4573">
        <w:rPr>
          <w:rFonts w:ascii="Times" w:hAnsi="Times" w:cs="Menlo" w:hint="eastAsia"/>
          <w:bCs/>
          <w:color w:val="000000"/>
          <w:lang w:val="en-GB"/>
        </w:rPr>
        <w:t>feature</w:t>
      </w:r>
      <w:r w:rsidR="00DB4573" w:rsidRPr="00DB4573">
        <w:rPr>
          <w:rFonts w:ascii="Times" w:hAnsi="Times" w:cs="Menlo"/>
          <w:bCs/>
          <w:color w:val="000000"/>
          <w:lang w:val="en-GB"/>
        </w:rPr>
        <w:t xml:space="preserve"> </w:t>
      </w:r>
      <w:r w:rsidR="00DB4573">
        <w:rPr>
          <w:rFonts w:ascii="Times" w:hAnsi="Times" w:cs="Menlo" w:hint="eastAsia"/>
          <w:bCs/>
          <w:color w:val="000000"/>
          <w:lang w:val="en-GB"/>
        </w:rPr>
        <w:t>and</w:t>
      </w:r>
      <w:r w:rsidR="00DB4573">
        <w:rPr>
          <w:rFonts w:ascii="Times" w:hAnsi="Times" w:cs="Menlo"/>
          <w:bCs/>
          <w:color w:val="000000"/>
          <w:lang w:val="en-GB"/>
        </w:rPr>
        <w:t xml:space="preserve"> </w:t>
      </w:r>
      <w:proofErr w:type="spellStart"/>
      <w:r w:rsidR="00DB4573" w:rsidRPr="00DB4573">
        <w:rPr>
          <w:rFonts w:ascii="Times" w:hAnsi="Times" w:cs="Menlo"/>
          <w:bCs/>
          <w:color w:val="000000"/>
          <w:lang w:val="en-GB"/>
        </w:rPr>
        <w:t>and</w:t>
      </w:r>
      <w:proofErr w:type="spellEnd"/>
      <w:r w:rsidR="00DB4573" w:rsidRPr="00DB4573">
        <w:rPr>
          <w:rFonts w:ascii="Times" w:hAnsi="Times" w:cs="Menlo"/>
          <w:bCs/>
          <w:color w:val="000000"/>
          <w:lang w:val="en-GB"/>
        </w:rPr>
        <w:t xml:space="preserve"> enhance the influence of other features</w:t>
      </w:r>
      <w:r w:rsidR="00DB4573">
        <w:rPr>
          <w:rFonts w:ascii="Times" w:hAnsi="Times" w:cs="Menlo"/>
          <w:bCs/>
          <w:color w:val="000000"/>
          <w:lang w:val="en-GB"/>
        </w:rPr>
        <w:t>. I</w:t>
      </w:r>
      <w:r w:rsidRPr="006F0352">
        <w:rPr>
          <w:rFonts w:ascii="Times" w:hAnsi="Times" w:cs="Menlo"/>
          <w:bCs/>
          <w:color w:val="000000"/>
          <w:lang w:val="en-GB"/>
        </w:rPr>
        <w:t xml:space="preserve">f each </w:t>
      </w:r>
      <w:r>
        <w:rPr>
          <w:rFonts w:ascii="Times" w:hAnsi="Times" w:cs="Menlo" w:hint="eastAsia"/>
          <w:bCs/>
          <w:color w:val="000000"/>
          <w:lang w:val="en-GB"/>
        </w:rPr>
        <w:t>feature</w:t>
      </w:r>
      <w:r>
        <w:rPr>
          <w:rFonts w:ascii="Times" w:hAnsi="Times" w:cs="Menlo"/>
          <w:bCs/>
          <w:color w:val="000000"/>
          <w:lang w:val="en-GB"/>
        </w:rPr>
        <w:t xml:space="preserve"> </w:t>
      </w:r>
      <w:r w:rsidRPr="006F0352">
        <w:rPr>
          <w:rFonts w:ascii="Times" w:hAnsi="Times" w:cs="Menlo"/>
          <w:bCs/>
          <w:color w:val="000000"/>
          <w:lang w:val="en-GB"/>
        </w:rPr>
        <w:t xml:space="preserve">has an effect on the classification, L2 </w:t>
      </w:r>
      <w:r>
        <w:rPr>
          <w:rFonts w:ascii="Times" w:hAnsi="Times" w:cs="Menlo"/>
          <w:bCs/>
          <w:color w:val="000000"/>
          <w:lang w:val="en-GB"/>
        </w:rPr>
        <w:t xml:space="preserve">penalty </w:t>
      </w:r>
      <w:r w:rsidRPr="006F0352">
        <w:rPr>
          <w:rFonts w:ascii="Times" w:hAnsi="Times" w:cs="Menlo"/>
          <w:bCs/>
          <w:color w:val="000000"/>
          <w:lang w:val="en-GB"/>
        </w:rPr>
        <w:t>is more suitable</w:t>
      </w:r>
      <w:r>
        <w:rPr>
          <w:rFonts w:ascii="Times" w:hAnsi="Times" w:cs="Menlo"/>
          <w:bCs/>
          <w:color w:val="000000"/>
          <w:lang w:val="en-GB"/>
        </w:rPr>
        <w:t>.</w:t>
      </w:r>
    </w:p>
    <w:p w14:paraId="63FC02B6" w14:textId="3806E74A" w:rsidR="00312854" w:rsidRDefault="009711C9" w:rsidP="008A27DB">
      <w:pPr>
        <w:jc w:val="both"/>
        <w:rPr>
          <w:rFonts w:ascii="Times" w:hAnsi="Times"/>
          <w:lang w:val="en-GB"/>
        </w:rPr>
      </w:pPr>
      <w:r w:rsidRPr="009711C9">
        <w:rPr>
          <w:rFonts w:ascii="Times" w:hAnsi="Times"/>
          <w:lang w:val="en-GB"/>
        </w:rPr>
        <w:t xml:space="preserve">In this project, using logistic regression and its L1 and L2 regularizations </w:t>
      </w:r>
      <w:r>
        <w:rPr>
          <w:rFonts w:ascii="Times" w:hAnsi="Times" w:hint="eastAsia"/>
          <w:lang w:val="en-GB"/>
        </w:rPr>
        <w:t>can</w:t>
      </w:r>
      <w:r>
        <w:rPr>
          <w:rFonts w:ascii="Times" w:hAnsi="Times"/>
          <w:lang w:val="en-GB"/>
        </w:rPr>
        <w:t xml:space="preserve"> </w:t>
      </w:r>
      <w:r w:rsidRPr="009711C9">
        <w:rPr>
          <w:rFonts w:ascii="Times" w:hAnsi="Times"/>
          <w:lang w:val="en-GB"/>
        </w:rPr>
        <w:t xml:space="preserve">not only help the project to obtain probabilities </w:t>
      </w:r>
      <w:r w:rsidR="005E7F6C" w:rsidRPr="005E7F6C">
        <w:rPr>
          <w:rFonts w:ascii="Times" w:hAnsi="Times"/>
          <w:lang w:val="en-GB"/>
        </w:rPr>
        <w:t>but also help the project to see the impact of each feature on the classification results</w:t>
      </w:r>
      <w:r w:rsidRPr="009711C9">
        <w:rPr>
          <w:rFonts w:ascii="Times" w:hAnsi="Times"/>
          <w:lang w:val="en-GB"/>
        </w:rPr>
        <w:t>.</w:t>
      </w:r>
      <w:r>
        <w:rPr>
          <w:rFonts w:ascii="Times" w:hAnsi="Times"/>
          <w:lang w:val="en-GB"/>
        </w:rPr>
        <w:t xml:space="preserve"> </w:t>
      </w:r>
    </w:p>
    <w:p w14:paraId="460625AA" w14:textId="3062E72D" w:rsidR="0084468B" w:rsidRPr="008A27DB" w:rsidRDefault="0084468B" w:rsidP="001C5746">
      <w:pPr>
        <w:rPr>
          <w:rFonts w:ascii="Times" w:hAnsi="Times"/>
          <w:b/>
          <w:lang w:val="en-GB"/>
        </w:rPr>
      </w:pPr>
      <w:r w:rsidRPr="008A27DB">
        <w:rPr>
          <w:rFonts w:ascii="Times" w:hAnsi="Times"/>
          <w:b/>
          <w:lang w:val="en-GB"/>
        </w:rPr>
        <w:t>Background references</w:t>
      </w:r>
    </w:p>
    <w:p w14:paraId="5058975B" w14:textId="77777777" w:rsidR="0084468B" w:rsidRPr="0057461C" w:rsidRDefault="0084468B" w:rsidP="0084468B">
      <w:pPr>
        <w:rPr>
          <w:rFonts w:ascii="Times" w:hAnsi="Times"/>
        </w:rPr>
      </w:pPr>
      <w:r w:rsidRPr="0057461C">
        <w:rPr>
          <w:rFonts w:ascii="Times" w:hAnsi="Times"/>
          <w:lang w:val="en-GB" w:eastAsia="en-US"/>
        </w:rPr>
        <w:t>[1]</w:t>
      </w:r>
      <w:r w:rsidRPr="0057461C">
        <w:rPr>
          <w:rFonts w:ascii="Times" w:hAnsi="Times" w:cs="Arial"/>
          <w:color w:val="222222"/>
          <w:shd w:val="clear" w:color="auto" w:fill="FFFFFF"/>
        </w:rPr>
        <w:t xml:space="preserve"> Castillo, C. (2005, June). Effective web crawling. In</w:t>
      </w:r>
      <w:r w:rsidRPr="0057461C">
        <w:rPr>
          <w:rStyle w:val="apple-converted-space"/>
          <w:rFonts w:ascii="Times" w:hAnsi="Times" w:cs="Arial"/>
          <w:color w:val="222222"/>
          <w:shd w:val="clear" w:color="auto" w:fill="FFFFFF"/>
        </w:rPr>
        <w:t> </w:t>
      </w:r>
      <w:proofErr w:type="spellStart"/>
      <w:r w:rsidRPr="0057461C">
        <w:rPr>
          <w:rFonts w:ascii="Times" w:hAnsi="Times" w:cs="Arial"/>
          <w:i/>
          <w:iCs/>
          <w:color w:val="222222"/>
        </w:rPr>
        <w:t>Acm</w:t>
      </w:r>
      <w:proofErr w:type="spellEnd"/>
      <w:r w:rsidRPr="0057461C">
        <w:rPr>
          <w:rFonts w:ascii="Times" w:hAnsi="Times" w:cs="Arial"/>
          <w:i/>
          <w:iCs/>
          <w:color w:val="222222"/>
        </w:rPr>
        <w:t xml:space="preserve"> </w:t>
      </w:r>
      <w:proofErr w:type="spellStart"/>
      <w:r w:rsidRPr="0057461C">
        <w:rPr>
          <w:rFonts w:ascii="Times" w:hAnsi="Times" w:cs="Arial"/>
          <w:i/>
          <w:iCs/>
          <w:color w:val="222222"/>
        </w:rPr>
        <w:t>sigir</w:t>
      </w:r>
      <w:proofErr w:type="spellEnd"/>
      <w:r w:rsidRPr="0057461C">
        <w:rPr>
          <w:rFonts w:ascii="Times" w:hAnsi="Times" w:cs="Arial"/>
          <w:i/>
          <w:iCs/>
          <w:color w:val="222222"/>
        </w:rPr>
        <w:t xml:space="preserve"> forum</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 xml:space="preserve">(Vol. 39, No. 1, pp. 55-56). </w:t>
      </w:r>
      <w:proofErr w:type="spellStart"/>
      <w:r w:rsidRPr="0057461C">
        <w:rPr>
          <w:rFonts w:ascii="Times" w:hAnsi="Times" w:cs="Arial"/>
          <w:color w:val="222222"/>
          <w:shd w:val="clear" w:color="auto" w:fill="FFFFFF"/>
        </w:rPr>
        <w:t>Acm</w:t>
      </w:r>
      <w:proofErr w:type="spellEnd"/>
      <w:r w:rsidRPr="0057461C">
        <w:rPr>
          <w:rFonts w:ascii="Times" w:hAnsi="Times" w:cs="Arial"/>
          <w:color w:val="222222"/>
          <w:shd w:val="clear" w:color="auto" w:fill="FFFFFF"/>
        </w:rPr>
        <w:t>.</w:t>
      </w:r>
    </w:p>
    <w:p w14:paraId="71B35AAB" w14:textId="77777777" w:rsidR="0084468B" w:rsidRPr="0057461C" w:rsidRDefault="0084468B" w:rsidP="0084468B">
      <w:pPr>
        <w:rPr>
          <w:rFonts w:ascii="Times" w:hAnsi="Times" w:cs="Arial"/>
          <w:color w:val="222222"/>
          <w:shd w:val="clear" w:color="auto" w:fill="FFFFFF"/>
        </w:rPr>
      </w:pPr>
      <w:r w:rsidRPr="0057461C">
        <w:rPr>
          <w:rFonts w:ascii="Times" w:hAnsi="Times"/>
          <w:lang w:val="en-GB" w:eastAsia="en-US"/>
        </w:rPr>
        <w:t xml:space="preserve">[2] </w:t>
      </w:r>
      <w:proofErr w:type="spellStart"/>
      <w:r w:rsidRPr="0057461C">
        <w:rPr>
          <w:rFonts w:ascii="Times" w:hAnsi="Times" w:cs="Arial"/>
          <w:color w:val="222222"/>
          <w:shd w:val="clear" w:color="auto" w:fill="FFFFFF"/>
        </w:rPr>
        <w:t>Goerzen</w:t>
      </w:r>
      <w:proofErr w:type="spellEnd"/>
      <w:r w:rsidRPr="0057461C">
        <w:rPr>
          <w:rFonts w:ascii="Times" w:hAnsi="Times" w:cs="Arial"/>
          <w:color w:val="222222"/>
          <w:shd w:val="clear" w:color="auto" w:fill="FFFFFF"/>
        </w:rPr>
        <w:t>, J. (2004). Web Client Access. In</w:t>
      </w:r>
      <w:r w:rsidRPr="0057461C">
        <w:rPr>
          <w:rStyle w:val="apple-converted-space"/>
          <w:rFonts w:ascii="Times" w:hAnsi="Times" w:cs="Arial"/>
          <w:color w:val="222222"/>
          <w:shd w:val="clear" w:color="auto" w:fill="FFFFFF"/>
        </w:rPr>
        <w:t> </w:t>
      </w:r>
      <w:r w:rsidRPr="0057461C">
        <w:rPr>
          <w:rFonts w:ascii="Times" w:hAnsi="Times" w:cs="Arial"/>
          <w:i/>
          <w:iCs/>
          <w:color w:val="222222"/>
        </w:rPr>
        <w:t>Foundations of Python Network Programming</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 xml:space="preserve">(pp. 113-126). </w:t>
      </w:r>
      <w:proofErr w:type="spellStart"/>
      <w:r w:rsidRPr="0057461C">
        <w:rPr>
          <w:rFonts w:ascii="Times" w:hAnsi="Times" w:cs="Arial"/>
          <w:color w:val="222222"/>
          <w:shd w:val="clear" w:color="auto" w:fill="FFFFFF"/>
        </w:rPr>
        <w:t>Apress</w:t>
      </w:r>
      <w:proofErr w:type="spellEnd"/>
      <w:r w:rsidRPr="0057461C">
        <w:rPr>
          <w:rFonts w:ascii="Times" w:hAnsi="Times" w:cs="Arial"/>
          <w:color w:val="222222"/>
          <w:shd w:val="clear" w:color="auto" w:fill="FFFFFF"/>
        </w:rPr>
        <w:t>, Berkeley, CA.</w:t>
      </w:r>
    </w:p>
    <w:p w14:paraId="08AA3F72" w14:textId="77777777" w:rsidR="0084468B" w:rsidRPr="0057461C" w:rsidRDefault="0084468B" w:rsidP="0084468B">
      <w:pPr>
        <w:rPr>
          <w:rFonts w:ascii="Times" w:hAnsi="Times"/>
        </w:rPr>
      </w:pPr>
      <w:r w:rsidRPr="0057461C">
        <w:rPr>
          <w:rFonts w:ascii="Times" w:hAnsi="Times" w:cs="Arial"/>
          <w:color w:val="222222"/>
          <w:shd w:val="clear" w:color="auto" w:fill="FFFFFF"/>
        </w:rPr>
        <w:t>[3] https://www.just-eat.co.uk</w:t>
      </w:r>
    </w:p>
    <w:p w14:paraId="0650AC7E" w14:textId="77777777" w:rsidR="0084468B" w:rsidRPr="0057461C" w:rsidRDefault="0084468B" w:rsidP="0084468B">
      <w:pPr>
        <w:rPr>
          <w:rFonts w:ascii="Times" w:hAnsi="Times"/>
        </w:rPr>
      </w:pPr>
      <w:r w:rsidRPr="0057461C">
        <w:rPr>
          <w:rFonts w:ascii="Times" w:hAnsi="Times"/>
          <w:lang w:val="en-GB" w:eastAsia="en-US"/>
        </w:rPr>
        <w:t xml:space="preserve">[4] </w:t>
      </w:r>
      <w:r w:rsidRPr="0057461C">
        <w:rPr>
          <w:rFonts w:ascii="Times" w:hAnsi="Times" w:cs="Arial"/>
          <w:color w:val="222222"/>
          <w:shd w:val="clear" w:color="auto" w:fill="FFFFFF"/>
        </w:rPr>
        <w:t>Rahm, E., &amp; Do, H. H. (2000). Data cleaning: Problems and current approaches.</w:t>
      </w:r>
      <w:r w:rsidRPr="0057461C">
        <w:rPr>
          <w:rStyle w:val="apple-converted-space"/>
          <w:rFonts w:ascii="Times" w:hAnsi="Times" w:cs="Arial"/>
          <w:color w:val="222222"/>
          <w:shd w:val="clear" w:color="auto" w:fill="FFFFFF"/>
        </w:rPr>
        <w:t> </w:t>
      </w:r>
      <w:r w:rsidRPr="0057461C">
        <w:rPr>
          <w:rFonts w:ascii="Times" w:hAnsi="Times" w:cs="Arial"/>
          <w:i/>
          <w:iCs/>
          <w:color w:val="222222"/>
        </w:rPr>
        <w:t>IEEE Data Eng. Bull.</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23</w:t>
      </w:r>
      <w:r w:rsidRPr="0057461C">
        <w:rPr>
          <w:rFonts w:ascii="Times" w:hAnsi="Times" w:cs="Arial"/>
          <w:color w:val="222222"/>
          <w:shd w:val="clear" w:color="auto" w:fill="FFFFFF"/>
        </w:rPr>
        <w:t>(4), 3-13.</w:t>
      </w:r>
    </w:p>
    <w:p w14:paraId="5FF61A77" w14:textId="77777777" w:rsidR="0084468B" w:rsidRPr="0057461C" w:rsidRDefault="0084468B" w:rsidP="0084468B">
      <w:pPr>
        <w:rPr>
          <w:rFonts w:ascii="Times" w:hAnsi="Times" w:cs="Arial"/>
          <w:color w:val="222222"/>
          <w:shd w:val="clear" w:color="auto" w:fill="FFFFFF"/>
        </w:rPr>
      </w:pPr>
      <w:r w:rsidRPr="0057461C">
        <w:rPr>
          <w:rFonts w:ascii="Times" w:hAnsi="Times"/>
          <w:lang w:val="en-GB" w:eastAsia="en-US"/>
        </w:rPr>
        <w:t xml:space="preserve">[5] </w:t>
      </w:r>
      <w:r w:rsidRPr="0057461C">
        <w:rPr>
          <w:rFonts w:ascii="Times" w:hAnsi="Times" w:cs="Arial"/>
          <w:color w:val="222222"/>
          <w:shd w:val="clear" w:color="auto" w:fill="FFFFFF"/>
        </w:rPr>
        <w:t xml:space="preserve">Oswald, D., </w:t>
      </w:r>
      <w:proofErr w:type="spellStart"/>
      <w:r w:rsidRPr="0057461C">
        <w:rPr>
          <w:rFonts w:ascii="Times" w:hAnsi="Times" w:cs="Arial"/>
          <w:color w:val="222222"/>
          <w:shd w:val="clear" w:color="auto" w:fill="FFFFFF"/>
        </w:rPr>
        <w:t>Raha</w:t>
      </w:r>
      <w:proofErr w:type="spellEnd"/>
      <w:r w:rsidRPr="0057461C">
        <w:rPr>
          <w:rFonts w:ascii="Times" w:hAnsi="Times" w:cs="Arial"/>
          <w:color w:val="222222"/>
          <w:shd w:val="clear" w:color="auto" w:fill="FFFFFF"/>
        </w:rPr>
        <w:t xml:space="preserve">, S., Macfarlane, I., &amp; Walters, D. (2006). </w:t>
      </w:r>
      <w:proofErr w:type="spellStart"/>
      <w:r w:rsidRPr="0057461C">
        <w:rPr>
          <w:rFonts w:ascii="Times" w:hAnsi="Times" w:cs="Arial"/>
          <w:color w:val="222222"/>
          <w:shd w:val="clear" w:color="auto" w:fill="FFFFFF"/>
        </w:rPr>
        <w:t>HTMLParser</w:t>
      </w:r>
      <w:proofErr w:type="spellEnd"/>
      <w:r w:rsidRPr="0057461C">
        <w:rPr>
          <w:rFonts w:ascii="Times" w:hAnsi="Times" w:cs="Arial"/>
          <w:color w:val="222222"/>
          <w:shd w:val="clear" w:color="auto" w:fill="FFFFFF"/>
        </w:rPr>
        <w:t>.</w:t>
      </w:r>
    </w:p>
    <w:p w14:paraId="7F622603" w14:textId="77777777" w:rsidR="0084468B" w:rsidRPr="0057461C" w:rsidRDefault="0084468B" w:rsidP="0084468B">
      <w:pPr>
        <w:rPr>
          <w:rFonts w:ascii="Times" w:hAnsi="Times"/>
        </w:rPr>
      </w:pPr>
      <w:r w:rsidRPr="0057461C">
        <w:rPr>
          <w:rFonts w:ascii="Times" w:hAnsi="Times" w:cs="Arial"/>
          <w:color w:val="222222"/>
          <w:shd w:val="clear" w:color="auto" w:fill="FFFFFF"/>
        </w:rPr>
        <w:t xml:space="preserve">[6] LI, W., &amp; HUANG, Y. (2007). Web information extraction based on </w:t>
      </w:r>
      <w:proofErr w:type="spellStart"/>
      <w:r w:rsidRPr="0057461C">
        <w:rPr>
          <w:rFonts w:ascii="Times" w:hAnsi="Times" w:cs="Arial"/>
          <w:color w:val="222222"/>
          <w:shd w:val="clear" w:color="auto" w:fill="FFFFFF"/>
        </w:rPr>
        <w:t>HtmlPaser</w:t>
      </w:r>
      <w:proofErr w:type="spellEnd"/>
      <w:r w:rsidRPr="0057461C">
        <w:rPr>
          <w:rFonts w:ascii="Times" w:hAnsi="Times" w:cs="Arial"/>
          <w:color w:val="222222"/>
          <w:shd w:val="clear" w:color="auto" w:fill="FFFFFF"/>
        </w:rPr>
        <w:t xml:space="preserve"> [J].</w:t>
      </w:r>
      <w:r w:rsidRPr="0057461C">
        <w:rPr>
          <w:rStyle w:val="apple-converted-space"/>
          <w:rFonts w:ascii="Times" w:hAnsi="Times" w:cs="Arial"/>
          <w:color w:val="222222"/>
          <w:shd w:val="clear" w:color="auto" w:fill="FFFFFF"/>
        </w:rPr>
        <w:t> </w:t>
      </w:r>
      <w:r w:rsidRPr="0057461C">
        <w:rPr>
          <w:rFonts w:ascii="Times" w:hAnsi="Times" w:cs="Arial"/>
          <w:i/>
          <w:iCs/>
          <w:color w:val="222222"/>
        </w:rPr>
        <w:t>Ordnance Industry Automation</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7</w:t>
      </w:r>
      <w:r w:rsidRPr="0057461C">
        <w:rPr>
          <w:rFonts w:ascii="Times" w:hAnsi="Times" w:cs="Arial"/>
          <w:color w:val="222222"/>
          <w:shd w:val="clear" w:color="auto" w:fill="FFFFFF"/>
        </w:rPr>
        <w:t>, 024.</w:t>
      </w:r>
    </w:p>
    <w:p w14:paraId="735938AC" w14:textId="77777777" w:rsidR="0084468B" w:rsidRDefault="0084468B" w:rsidP="0084468B">
      <w:pPr>
        <w:rPr>
          <w:rFonts w:ascii="Times" w:hAnsi="Times" w:cs="Arial"/>
          <w:color w:val="222222"/>
          <w:shd w:val="clear" w:color="auto" w:fill="FFFFFF"/>
        </w:rPr>
      </w:pPr>
      <w:r w:rsidRPr="0057461C">
        <w:rPr>
          <w:rFonts w:ascii="Times" w:hAnsi="Times"/>
          <w:lang w:val="en-GB" w:eastAsia="en-US"/>
        </w:rPr>
        <w:t xml:space="preserve">[7] </w:t>
      </w:r>
      <w:r w:rsidRPr="0057461C">
        <w:rPr>
          <w:rFonts w:ascii="Times" w:hAnsi="Times" w:cs="Arial"/>
          <w:color w:val="222222"/>
          <w:shd w:val="clear" w:color="auto" w:fill="FFFFFF"/>
        </w:rPr>
        <w:t xml:space="preserve">Lin, S., &amp; Hu, Y. (2010, July). An approach of extracting web information based on </w:t>
      </w:r>
      <w:proofErr w:type="spellStart"/>
      <w:r w:rsidRPr="0057461C">
        <w:rPr>
          <w:rFonts w:ascii="Times" w:hAnsi="Times" w:cs="Arial"/>
          <w:color w:val="222222"/>
          <w:shd w:val="clear" w:color="auto" w:fill="FFFFFF"/>
        </w:rPr>
        <w:t>htmlparser</w:t>
      </w:r>
      <w:proofErr w:type="spellEnd"/>
      <w:r w:rsidRPr="0057461C">
        <w:rPr>
          <w:rFonts w:ascii="Times" w:hAnsi="Times" w:cs="Arial"/>
          <w:color w:val="222222"/>
          <w:shd w:val="clear" w:color="auto" w:fill="FFFFFF"/>
        </w:rPr>
        <w:t>. In</w:t>
      </w:r>
      <w:r w:rsidRPr="0057461C">
        <w:rPr>
          <w:rStyle w:val="apple-converted-space"/>
          <w:rFonts w:ascii="Times" w:hAnsi="Times" w:cs="Arial"/>
          <w:color w:val="222222"/>
          <w:shd w:val="clear" w:color="auto" w:fill="FFFFFF"/>
        </w:rPr>
        <w:t> </w:t>
      </w:r>
      <w:r w:rsidRPr="0057461C">
        <w:rPr>
          <w:rFonts w:ascii="Times" w:hAnsi="Times" w:cs="Arial"/>
          <w:i/>
          <w:iCs/>
          <w:color w:val="222222"/>
        </w:rPr>
        <w:t>Information Technology and Computer Science (ITCS), 2010 Second International Conference on</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(pp. 284-287). IEEE.</w:t>
      </w:r>
    </w:p>
    <w:p w14:paraId="40E01ACA" w14:textId="77777777" w:rsidR="0084468B" w:rsidRDefault="0084468B" w:rsidP="0084468B">
      <w:r>
        <w:rPr>
          <w:rFonts w:ascii="Times" w:hAnsi="Times" w:cs="Arial"/>
          <w:color w:val="222222"/>
          <w:shd w:val="clear" w:color="auto" w:fill="FFFFFF"/>
        </w:rPr>
        <w:lastRenderedPageBreak/>
        <w:t xml:space="preserve">[8] </w:t>
      </w:r>
      <w:r>
        <w:rPr>
          <w:rFonts w:ascii="Arial" w:hAnsi="Arial" w:cs="Arial"/>
          <w:color w:val="222222"/>
          <w:sz w:val="20"/>
          <w:szCs w:val="20"/>
          <w:shd w:val="clear" w:color="auto" w:fill="FFFFFF"/>
        </w:rPr>
        <w:t>Thompson, K. (1968). Programming techniques: Regular expression search algorithm.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Communications of the ACM</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11</w:t>
      </w:r>
      <w:r>
        <w:rPr>
          <w:rFonts w:ascii="Arial" w:hAnsi="Arial" w:cs="Arial"/>
          <w:color w:val="222222"/>
          <w:sz w:val="20"/>
          <w:szCs w:val="20"/>
          <w:shd w:val="clear" w:color="auto" w:fill="FFFFFF"/>
        </w:rPr>
        <w:t>(6), 419-422.</w:t>
      </w:r>
    </w:p>
    <w:p w14:paraId="70709E68" w14:textId="77777777" w:rsidR="0084468B" w:rsidRDefault="0084468B" w:rsidP="0084468B">
      <w:r>
        <w:rPr>
          <w:rFonts w:ascii="Times" w:hAnsi="Times" w:hint="eastAsia"/>
        </w:rPr>
        <w:t>[</w:t>
      </w:r>
      <w:r>
        <w:rPr>
          <w:rFonts w:ascii="Times" w:hAnsi="Times"/>
        </w:rPr>
        <w:t>9</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Chowdhury, G. G. (2003). Natural language processing.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Annual review of information science and technology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37</w:t>
      </w:r>
      <w:r>
        <w:rPr>
          <w:rFonts w:ascii="Arial" w:hAnsi="Arial" w:cs="Arial"/>
          <w:color w:val="222222"/>
          <w:sz w:val="20"/>
          <w:szCs w:val="20"/>
          <w:shd w:val="clear" w:color="auto" w:fill="FFFFFF"/>
        </w:rPr>
        <w:t>(1), 51-89.</w:t>
      </w:r>
    </w:p>
    <w:p w14:paraId="2B79F29E" w14:textId="77777777" w:rsidR="0084468B" w:rsidRPr="0077417B" w:rsidRDefault="0084468B" w:rsidP="0084468B">
      <w:r>
        <w:rPr>
          <w:rFonts w:ascii="Times" w:hAnsi="Times" w:hint="eastAsia"/>
        </w:rPr>
        <w:t>[</w:t>
      </w:r>
      <w:r>
        <w:rPr>
          <w:rFonts w:ascii="Times" w:hAnsi="Times"/>
        </w:rPr>
        <w:t>10</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 xml:space="preserve">Bird, S., &amp; </w:t>
      </w:r>
      <w:proofErr w:type="spellStart"/>
      <w:r>
        <w:rPr>
          <w:rFonts w:ascii="Arial" w:hAnsi="Arial" w:cs="Arial"/>
          <w:color w:val="222222"/>
          <w:sz w:val="20"/>
          <w:szCs w:val="20"/>
          <w:shd w:val="clear" w:color="auto" w:fill="FFFFFF"/>
        </w:rPr>
        <w:t>Loper</w:t>
      </w:r>
      <w:proofErr w:type="spellEnd"/>
      <w:r>
        <w:rPr>
          <w:rFonts w:ascii="Arial" w:hAnsi="Arial" w:cs="Arial"/>
          <w:color w:val="222222"/>
          <w:sz w:val="20"/>
          <w:szCs w:val="20"/>
          <w:shd w:val="clear" w:color="auto" w:fill="FFFFFF"/>
        </w:rPr>
        <w:t>, E. (2004, July). NLTK: the natural language toolkit.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ACL 2004 on Interactive poster and demonstration sessions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 31). Association for Computational Linguistics.</w:t>
      </w:r>
    </w:p>
    <w:p w14:paraId="005D748A" w14:textId="77777777" w:rsidR="0084468B" w:rsidRDefault="0084468B" w:rsidP="0084468B">
      <w:r>
        <w:rPr>
          <w:rFonts w:ascii="Times" w:hAnsi="Times" w:hint="eastAsia"/>
          <w:lang w:val="en-GB" w:eastAsia="en-US"/>
        </w:rPr>
        <w:t>[</w:t>
      </w:r>
      <w:r>
        <w:rPr>
          <w:rFonts w:ascii="Times" w:hAnsi="Times"/>
          <w:lang w:val="en-GB" w:eastAsia="en-US"/>
        </w:rPr>
        <w:t>11</w:t>
      </w:r>
      <w:r>
        <w:rPr>
          <w:rFonts w:ascii="Times" w:hAnsi="Times" w:hint="eastAsia"/>
          <w:lang w:val="en-GB" w:eastAsia="en-US"/>
        </w:rPr>
        <w:t>]</w:t>
      </w:r>
      <w:r>
        <w:rPr>
          <w:rFonts w:ascii="Times" w:hAnsi="Times"/>
          <w:lang w:val="en-GB" w:eastAsia="en-US"/>
        </w:rPr>
        <w:t xml:space="preserve"> </w:t>
      </w:r>
      <w:proofErr w:type="spellStart"/>
      <w:r>
        <w:rPr>
          <w:rFonts w:ascii="Arial" w:hAnsi="Arial" w:cs="Arial"/>
          <w:color w:val="222222"/>
          <w:sz w:val="20"/>
          <w:szCs w:val="20"/>
          <w:shd w:val="clear" w:color="auto" w:fill="FFFFFF"/>
        </w:rPr>
        <w:t>Madnani</w:t>
      </w:r>
      <w:proofErr w:type="spellEnd"/>
      <w:r>
        <w:rPr>
          <w:rFonts w:ascii="Arial" w:hAnsi="Arial" w:cs="Arial"/>
          <w:color w:val="222222"/>
          <w:sz w:val="20"/>
          <w:szCs w:val="20"/>
          <w:shd w:val="clear" w:color="auto" w:fill="FFFFFF"/>
        </w:rPr>
        <w:t>, N. (2007). Getting started on natural language processing with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Crossroads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13</w:t>
      </w:r>
      <w:r>
        <w:rPr>
          <w:rFonts w:ascii="Arial" w:hAnsi="Arial" w:cs="Arial"/>
          <w:color w:val="222222"/>
          <w:sz w:val="20"/>
          <w:szCs w:val="20"/>
          <w:shd w:val="clear" w:color="auto" w:fill="FFFFFF"/>
        </w:rPr>
        <w:t>(4), 5-5.</w:t>
      </w:r>
    </w:p>
    <w:p w14:paraId="1C4C7D25" w14:textId="77777777" w:rsidR="0084468B" w:rsidRDefault="0084468B" w:rsidP="0084468B">
      <w:pPr>
        <w:rPr>
          <w:rFonts w:ascii="Times" w:hAnsi="Times" w:cs="Arial"/>
          <w:color w:val="222222"/>
          <w:shd w:val="clear" w:color="auto" w:fill="FFFFFF"/>
        </w:rPr>
      </w:pPr>
      <w:r>
        <w:rPr>
          <w:rFonts w:ascii="Times" w:hAnsi="Times" w:hint="eastAsia"/>
          <w:lang w:val="en-GB" w:eastAsia="en-US"/>
        </w:rPr>
        <w:t>[</w:t>
      </w:r>
      <w:r>
        <w:rPr>
          <w:rFonts w:ascii="Times" w:hAnsi="Times"/>
          <w:lang w:val="en-GB" w:eastAsia="en-US"/>
        </w:rPr>
        <w:t>12</w:t>
      </w:r>
      <w:r>
        <w:rPr>
          <w:rFonts w:ascii="Times" w:hAnsi="Times" w:hint="eastAsia"/>
          <w:lang w:val="en-GB" w:eastAsia="en-US"/>
        </w:rPr>
        <w:t>]</w:t>
      </w:r>
      <w:r>
        <w:rPr>
          <w:rFonts w:ascii="Times" w:hAnsi="Times"/>
          <w:lang w:val="en-GB" w:eastAsia="en-US"/>
        </w:rPr>
        <w:t xml:space="preserve"> </w:t>
      </w:r>
      <w:bookmarkStart w:id="4" w:name="_Ref518148283"/>
      <w:r w:rsidRPr="005459B0">
        <w:rPr>
          <w:rFonts w:ascii="Times" w:hAnsi="Times" w:cs="Arial"/>
          <w:color w:val="222222"/>
          <w:shd w:val="clear" w:color="auto" w:fill="FFFFFF"/>
        </w:rPr>
        <w:t>Zhu, J. (1994). Conversion of Earth-centered Earth-fixed coordinates to geodetic coordinates. </w:t>
      </w:r>
      <w:r w:rsidRPr="005459B0">
        <w:rPr>
          <w:rFonts w:ascii="Times" w:hAnsi="Times" w:cs="Arial"/>
          <w:i/>
          <w:iCs/>
          <w:color w:val="222222"/>
          <w:shd w:val="clear" w:color="auto" w:fill="FFFFFF"/>
        </w:rPr>
        <w:t>IEEE Transactions on Aerospace and Electronic Systems</w:t>
      </w:r>
      <w:r w:rsidRPr="005459B0">
        <w:rPr>
          <w:rFonts w:ascii="Times" w:hAnsi="Times" w:cs="Arial"/>
          <w:color w:val="222222"/>
          <w:shd w:val="clear" w:color="auto" w:fill="FFFFFF"/>
        </w:rPr>
        <w:t>, </w:t>
      </w:r>
      <w:r w:rsidRPr="005459B0">
        <w:rPr>
          <w:rFonts w:ascii="Times" w:hAnsi="Times" w:cs="Arial"/>
          <w:i/>
          <w:iCs/>
          <w:color w:val="222222"/>
          <w:shd w:val="clear" w:color="auto" w:fill="FFFFFF"/>
        </w:rPr>
        <w:t>30</w:t>
      </w:r>
      <w:r w:rsidRPr="005459B0">
        <w:rPr>
          <w:rFonts w:ascii="Times" w:hAnsi="Times" w:cs="Arial"/>
          <w:color w:val="222222"/>
          <w:shd w:val="clear" w:color="auto" w:fill="FFFFFF"/>
        </w:rPr>
        <w:t>(3), 957-961.</w:t>
      </w:r>
      <w:bookmarkEnd w:id="4"/>
    </w:p>
    <w:p w14:paraId="3D69B1F6" w14:textId="77777777" w:rsidR="0084468B" w:rsidRDefault="0084468B" w:rsidP="0084468B">
      <w:pPr>
        <w:rPr>
          <w:rFonts w:ascii="Times" w:hAnsi="Times" w:cs="Arial"/>
          <w:color w:val="222222"/>
          <w:shd w:val="clear" w:color="auto" w:fill="FFFFFF"/>
        </w:rPr>
      </w:pPr>
      <w:r>
        <w:rPr>
          <w:rFonts w:ascii="Times" w:hAnsi="Times" w:cs="Arial"/>
          <w:color w:val="222222"/>
          <w:shd w:val="clear" w:color="auto" w:fill="FFFFFF"/>
        </w:rPr>
        <w:t xml:space="preserve">[13] </w:t>
      </w:r>
      <w:bookmarkStart w:id="5" w:name="_Ref518062596"/>
      <w:proofErr w:type="spellStart"/>
      <w:r w:rsidRPr="00A4062F">
        <w:rPr>
          <w:rFonts w:ascii="Times" w:hAnsi="Times" w:cs="Arial"/>
          <w:color w:val="222222"/>
          <w:shd w:val="clear" w:color="auto" w:fill="FFFFFF"/>
        </w:rPr>
        <w:t>Clynch</w:t>
      </w:r>
      <w:proofErr w:type="spellEnd"/>
      <w:r w:rsidRPr="00A4062F">
        <w:rPr>
          <w:rFonts w:ascii="Times" w:hAnsi="Times" w:cs="Arial"/>
          <w:color w:val="222222"/>
          <w:shd w:val="clear" w:color="auto" w:fill="FFFFFF"/>
        </w:rPr>
        <w:t>, J. R. (2006). Earth coordinates. </w:t>
      </w:r>
      <w:r w:rsidRPr="00A4062F">
        <w:rPr>
          <w:rFonts w:ascii="Times" w:hAnsi="Times" w:cs="Arial"/>
          <w:i/>
          <w:iCs/>
          <w:color w:val="222222"/>
          <w:shd w:val="clear" w:color="auto" w:fill="FFFFFF"/>
        </w:rPr>
        <w:t>Electronic Documentation, February</w:t>
      </w:r>
      <w:r w:rsidRPr="00A4062F">
        <w:rPr>
          <w:rFonts w:ascii="Times" w:hAnsi="Times" w:cs="Arial"/>
          <w:color w:val="222222"/>
          <w:shd w:val="clear" w:color="auto" w:fill="FFFFFF"/>
        </w:rPr>
        <w:t>.</w:t>
      </w:r>
      <w:bookmarkEnd w:id="5"/>
    </w:p>
    <w:p w14:paraId="1ADCF11A" w14:textId="77777777" w:rsidR="0084468B" w:rsidRPr="001C5746" w:rsidRDefault="0084468B" w:rsidP="0084468B">
      <w:pPr>
        <w:rPr>
          <w:rFonts w:ascii="Times" w:hAnsi="Times"/>
          <w:lang w:val="en-GB" w:eastAsia="en-US"/>
        </w:rPr>
      </w:pPr>
      <w:r>
        <w:rPr>
          <w:rFonts w:ascii="Times" w:hAnsi="Times" w:cs="Arial"/>
          <w:color w:val="222222"/>
          <w:shd w:val="clear" w:color="auto" w:fill="FFFFFF"/>
        </w:rPr>
        <w:t xml:space="preserve">[14] </w:t>
      </w:r>
      <w:bookmarkStart w:id="6" w:name="_Ref518061810"/>
      <w:proofErr w:type="spellStart"/>
      <w:r w:rsidRPr="00BC02D2">
        <w:rPr>
          <w:rFonts w:ascii="Times" w:hAnsi="Times" w:cs="Arial"/>
          <w:color w:val="222222"/>
          <w:shd w:val="clear" w:color="auto" w:fill="FFFFFF"/>
        </w:rPr>
        <w:t>Montenbruck</w:t>
      </w:r>
      <w:proofErr w:type="spellEnd"/>
      <w:r w:rsidRPr="00BC02D2">
        <w:rPr>
          <w:rFonts w:ascii="Times" w:hAnsi="Times" w:cs="Arial"/>
          <w:color w:val="222222"/>
          <w:shd w:val="clear" w:color="auto" w:fill="FFFFFF"/>
        </w:rPr>
        <w:t xml:space="preserve">, O., Gill, E., &amp; </w:t>
      </w:r>
      <w:proofErr w:type="spellStart"/>
      <w:r w:rsidRPr="00BC02D2">
        <w:rPr>
          <w:rFonts w:ascii="Times" w:hAnsi="Times" w:cs="Arial"/>
          <w:color w:val="222222"/>
          <w:shd w:val="clear" w:color="auto" w:fill="FFFFFF"/>
        </w:rPr>
        <w:t>Terzibaschian</w:t>
      </w:r>
      <w:proofErr w:type="spellEnd"/>
      <w:r w:rsidRPr="00BC02D2">
        <w:rPr>
          <w:rFonts w:ascii="Times" w:hAnsi="Times" w:cs="Arial"/>
          <w:color w:val="222222"/>
          <w:shd w:val="clear" w:color="auto" w:fill="FFFFFF"/>
        </w:rPr>
        <w:t>, T. (2000). Note on the BIRD ACS Reference Frames.</w:t>
      </w:r>
      <w:bookmarkEnd w:id="6"/>
    </w:p>
    <w:p w14:paraId="291A37E8" w14:textId="77777777" w:rsidR="0084468B" w:rsidRDefault="0084468B" w:rsidP="0084468B">
      <w:pPr>
        <w:rPr>
          <w:rFonts w:ascii="Arial" w:hAnsi="Arial" w:cs="Arial"/>
          <w:color w:val="222222"/>
          <w:sz w:val="20"/>
          <w:szCs w:val="20"/>
          <w:shd w:val="clear" w:color="auto" w:fill="FFFFFF"/>
        </w:rPr>
      </w:pPr>
      <w:r>
        <w:rPr>
          <w:rFonts w:ascii="Times" w:hAnsi="Times" w:hint="eastAsia"/>
          <w:lang w:val="en-GB" w:eastAsia="en-US"/>
        </w:rPr>
        <w:t>[</w:t>
      </w:r>
      <w:r>
        <w:rPr>
          <w:rFonts w:ascii="Times" w:hAnsi="Times"/>
          <w:lang w:val="en-GB" w:eastAsia="en-US"/>
        </w:rPr>
        <w:t>15</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Barrett, P., Hunter, J., Miller, J. T., Hsu, J. C., &amp; Greenfield, P. (2005, December). matplotlib--A Portable Python Plotting Package.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Astronomical data analysis software and systems XIV</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347, p. 91).</w:t>
      </w:r>
    </w:p>
    <w:p w14:paraId="6DDF815E" w14:textId="77777777" w:rsidR="0084468B" w:rsidRPr="00391008" w:rsidRDefault="0084468B" w:rsidP="0084468B">
      <w:r>
        <w:rPr>
          <w:rFonts w:ascii="Arial" w:hAnsi="Arial" w:cs="Arial"/>
          <w:color w:val="222222"/>
          <w:sz w:val="20"/>
          <w:szCs w:val="20"/>
          <w:shd w:val="clear" w:color="auto" w:fill="FFFFFF"/>
        </w:rPr>
        <w:t xml:space="preserve">[16] Whitaker, J. (2011). The Matplotlib </w:t>
      </w:r>
      <w:proofErr w:type="spellStart"/>
      <w:r>
        <w:rPr>
          <w:rFonts w:ascii="Arial" w:hAnsi="Arial" w:cs="Arial"/>
          <w:color w:val="222222"/>
          <w:sz w:val="20"/>
          <w:szCs w:val="20"/>
          <w:shd w:val="clear" w:color="auto" w:fill="FFFFFF"/>
        </w:rPr>
        <w:t>Basemap</w:t>
      </w:r>
      <w:proofErr w:type="spellEnd"/>
      <w:r>
        <w:rPr>
          <w:rFonts w:ascii="Arial" w:hAnsi="Arial" w:cs="Arial"/>
          <w:color w:val="222222"/>
          <w:sz w:val="20"/>
          <w:szCs w:val="20"/>
          <w:shd w:val="clear" w:color="auto" w:fill="FFFFFF"/>
        </w:rPr>
        <w:t xml:space="preserve"> Toolkit User’s Guide.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 xml:space="preserve">Matplotlib </w:t>
      </w:r>
      <w:proofErr w:type="spellStart"/>
      <w:r>
        <w:rPr>
          <w:rFonts w:ascii="Arial" w:hAnsi="Arial" w:cs="Arial"/>
          <w:i/>
          <w:iCs/>
          <w:color w:val="222222"/>
          <w:sz w:val="20"/>
          <w:szCs w:val="20"/>
        </w:rPr>
        <w:t>Basemap</w:t>
      </w:r>
      <w:proofErr w:type="spellEnd"/>
      <w:r>
        <w:rPr>
          <w:rFonts w:ascii="Arial" w:hAnsi="Arial" w:cs="Arial"/>
          <w:i/>
          <w:iCs/>
          <w:color w:val="222222"/>
          <w:sz w:val="20"/>
          <w:szCs w:val="20"/>
        </w:rPr>
        <w:t xml:space="preserve"> Toolkit documentation, February</w:t>
      </w:r>
      <w:r>
        <w:rPr>
          <w:rFonts w:ascii="Arial" w:hAnsi="Arial" w:cs="Arial"/>
          <w:color w:val="222222"/>
          <w:sz w:val="20"/>
          <w:szCs w:val="20"/>
          <w:shd w:val="clear" w:color="auto" w:fill="FFFFFF"/>
        </w:rPr>
        <w:t>.</w:t>
      </w:r>
    </w:p>
    <w:p w14:paraId="3272D4EE" w14:textId="77777777" w:rsidR="0084468B" w:rsidRDefault="0084468B" w:rsidP="0084468B">
      <w:pPr>
        <w:rPr>
          <w:rFonts w:ascii="Arial" w:hAnsi="Arial" w:cs="Arial"/>
          <w:color w:val="222222"/>
          <w:sz w:val="20"/>
          <w:szCs w:val="20"/>
          <w:shd w:val="clear" w:color="auto" w:fill="FFFFFF"/>
        </w:rPr>
      </w:pPr>
      <w:r>
        <w:rPr>
          <w:rFonts w:ascii="Arial" w:hAnsi="Arial" w:cs="Arial"/>
          <w:color w:val="222222"/>
          <w:sz w:val="20"/>
          <w:szCs w:val="20"/>
          <w:shd w:val="clear" w:color="auto" w:fill="FFFFFF"/>
        </w:rPr>
        <w:t>[17] Tosi, S. (2009).</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Matplotlib for Python developers</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Packt</w:t>
      </w:r>
      <w:proofErr w:type="spellEnd"/>
      <w:r>
        <w:rPr>
          <w:rFonts w:ascii="Arial" w:hAnsi="Arial" w:cs="Arial"/>
          <w:color w:val="222222"/>
          <w:sz w:val="20"/>
          <w:szCs w:val="20"/>
          <w:shd w:val="clear" w:color="auto" w:fill="FFFFFF"/>
        </w:rPr>
        <w:t xml:space="preserve"> Publishing Ltd.</w:t>
      </w:r>
    </w:p>
    <w:p w14:paraId="7A5F89F2" w14:textId="77777777" w:rsidR="0084468B" w:rsidRDefault="0084468B" w:rsidP="0084468B">
      <w:r>
        <w:rPr>
          <w:rFonts w:ascii="Arial" w:hAnsi="Arial" w:cs="Arial"/>
          <w:color w:val="222222"/>
          <w:sz w:val="20"/>
          <w:szCs w:val="20"/>
          <w:shd w:val="clear" w:color="auto" w:fill="FFFFFF"/>
        </w:rPr>
        <w:t xml:space="preserve">[18] Han, J., Pei, J., &amp; </w:t>
      </w:r>
      <w:proofErr w:type="spellStart"/>
      <w:r>
        <w:rPr>
          <w:rFonts w:ascii="Arial" w:hAnsi="Arial" w:cs="Arial"/>
          <w:color w:val="222222"/>
          <w:sz w:val="20"/>
          <w:szCs w:val="20"/>
          <w:shd w:val="clear" w:color="auto" w:fill="FFFFFF"/>
        </w:rPr>
        <w:t>Kamber</w:t>
      </w:r>
      <w:proofErr w:type="spellEnd"/>
      <w:r>
        <w:rPr>
          <w:rFonts w:ascii="Arial" w:hAnsi="Arial" w:cs="Arial"/>
          <w:color w:val="222222"/>
          <w:sz w:val="20"/>
          <w:szCs w:val="20"/>
          <w:shd w:val="clear" w:color="auto" w:fill="FFFFFF"/>
        </w:rPr>
        <w:t>, M. (2011).</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Data mining: concepts and techniques</w:t>
      </w:r>
      <w:r>
        <w:rPr>
          <w:rFonts w:ascii="Arial" w:hAnsi="Arial" w:cs="Arial"/>
          <w:color w:val="222222"/>
          <w:sz w:val="20"/>
          <w:szCs w:val="20"/>
          <w:shd w:val="clear" w:color="auto" w:fill="FFFFFF"/>
        </w:rPr>
        <w:t>. Elsevier.</w:t>
      </w:r>
    </w:p>
    <w:p w14:paraId="3E3C00CD" w14:textId="77777777" w:rsidR="0084468B" w:rsidRDefault="0084468B" w:rsidP="0084468B">
      <w:pPr>
        <w:rPr>
          <w:rFonts w:ascii="Times" w:hAnsi="Times" w:cs="Arial"/>
          <w:color w:val="222222"/>
          <w:shd w:val="clear" w:color="auto" w:fill="FFFFFF"/>
        </w:rPr>
      </w:pPr>
      <w:r>
        <w:rPr>
          <w:rFonts w:hint="eastAsia"/>
        </w:rPr>
        <w:t>[</w:t>
      </w:r>
      <w:r>
        <w:t>19</w:t>
      </w:r>
      <w:r>
        <w:rPr>
          <w:rFonts w:hint="eastAsia"/>
        </w:rPr>
        <w:t>]</w:t>
      </w:r>
      <w:r>
        <w:t xml:space="preserve"> </w:t>
      </w:r>
      <w:proofErr w:type="spellStart"/>
      <w:r w:rsidRPr="000328A6">
        <w:rPr>
          <w:rFonts w:ascii="Times" w:hAnsi="Times" w:cs="Arial"/>
          <w:color w:val="222222"/>
          <w:shd w:val="clear" w:color="auto" w:fill="FFFFFF"/>
        </w:rPr>
        <w:t>Jin</w:t>
      </w:r>
      <w:proofErr w:type="spellEnd"/>
      <w:r w:rsidRPr="000328A6">
        <w:rPr>
          <w:rFonts w:ascii="Times" w:hAnsi="Times" w:cs="Arial"/>
          <w:color w:val="222222"/>
          <w:shd w:val="clear" w:color="auto" w:fill="FFFFFF"/>
        </w:rPr>
        <w:t>, C., De-Lin, L., &amp; Fen-Xiang, M. (2009, July). An improved ID3 decision tree algorithm. In</w:t>
      </w:r>
      <w:r w:rsidRPr="000328A6">
        <w:rPr>
          <w:rStyle w:val="apple-converted-space"/>
          <w:rFonts w:ascii="Times" w:hAnsi="Times" w:cs="Arial"/>
          <w:color w:val="222222"/>
          <w:shd w:val="clear" w:color="auto" w:fill="FFFFFF"/>
        </w:rPr>
        <w:t> </w:t>
      </w:r>
      <w:r w:rsidRPr="000328A6">
        <w:rPr>
          <w:rFonts w:ascii="Times" w:hAnsi="Times" w:cs="Arial"/>
          <w:i/>
          <w:iCs/>
          <w:color w:val="222222"/>
        </w:rPr>
        <w:t xml:space="preserve">Computer Science &amp; Education, 2009. ICCSE'09. 4th International Conference </w:t>
      </w:r>
      <w:proofErr w:type="gramStart"/>
      <w:r w:rsidRPr="000328A6">
        <w:rPr>
          <w:rFonts w:ascii="Times" w:hAnsi="Times" w:cs="Arial"/>
          <w:i/>
          <w:iCs/>
          <w:color w:val="222222"/>
        </w:rPr>
        <w:t>on</w:t>
      </w:r>
      <w:r w:rsidRPr="000328A6">
        <w:rPr>
          <w:rFonts w:ascii="Times" w:hAnsi="Times" w:cs="Arial"/>
          <w:color w:val="222222"/>
          <w:shd w:val="clear" w:color="auto" w:fill="FFFFFF"/>
        </w:rPr>
        <w:t>(</w:t>
      </w:r>
      <w:proofErr w:type="gramEnd"/>
      <w:r w:rsidRPr="000328A6">
        <w:rPr>
          <w:rFonts w:ascii="Times" w:hAnsi="Times" w:cs="Arial"/>
          <w:color w:val="222222"/>
          <w:shd w:val="clear" w:color="auto" w:fill="FFFFFF"/>
        </w:rPr>
        <w:t>pp. 127-130). IEEE.</w:t>
      </w:r>
    </w:p>
    <w:p w14:paraId="1EF783EE" w14:textId="77777777" w:rsidR="0084468B" w:rsidRDefault="0084468B" w:rsidP="0084468B">
      <w:pPr>
        <w:rPr>
          <w:rFonts w:ascii="Times" w:hAnsi="Times" w:cs="Arial"/>
          <w:color w:val="222222"/>
          <w:shd w:val="clear" w:color="auto" w:fill="FFFFFF"/>
        </w:rPr>
      </w:pPr>
      <w:r>
        <w:rPr>
          <w:rFonts w:ascii="Times" w:hAnsi="Times" w:cs="Arial"/>
          <w:color w:val="222222"/>
          <w:shd w:val="clear" w:color="auto" w:fill="FFFFFF"/>
        </w:rPr>
        <w:t xml:space="preserve">[20] </w:t>
      </w:r>
      <w:proofErr w:type="spellStart"/>
      <w:r w:rsidRPr="000328A6">
        <w:rPr>
          <w:rFonts w:ascii="Times" w:hAnsi="Times" w:cs="Arial"/>
          <w:color w:val="222222"/>
          <w:shd w:val="clear" w:color="auto" w:fill="FFFFFF"/>
        </w:rPr>
        <w:t>Hssina</w:t>
      </w:r>
      <w:proofErr w:type="spellEnd"/>
      <w:r w:rsidRPr="000328A6">
        <w:rPr>
          <w:rFonts w:ascii="Times" w:hAnsi="Times" w:cs="Arial"/>
          <w:color w:val="222222"/>
          <w:shd w:val="clear" w:color="auto" w:fill="FFFFFF"/>
        </w:rPr>
        <w:t xml:space="preserve">, B., </w:t>
      </w:r>
      <w:proofErr w:type="spellStart"/>
      <w:r w:rsidRPr="000328A6">
        <w:rPr>
          <w:rFonts w:ascii="Times" w:hAnsi="Times" w:cs="Arial"/>
          <w:color w:val="222222"/>
          <w:shd w:val="clear" w:color="auto" w:fill="FFFFFF"/>
        </w:rPr>
        <w:t>Merbouha</w:t>
      </w:r>
      <w:proofErr w:type="spellEnd"/>
      <w:r w:rsidRPr="000328A6">
        <w:rPr>
          <w:rFonts w:ascii="Times" w:hAnsi="Times" w:cs="Arial"/>
          <w:color w:val="222222"/>
          <w:shd w:val="clear" w:color="auto" w:fill="FFFFFF"/>
        </w:rPr>
        <w:t xml:space="preserve">, A., </w:t>
      </w:r>
      <w:proofErr w:type="spellStart"/>
      <w:r w:rsidRPr="000328A6">
        <w:rPr>
          <w:rFonts w:ascii="Times" w:hAnsi="Times" w:cs="Arial"/>
          <w:color w:val="222222"/>
          <w:shd w:val="clear" w:color="auto" w:fill="FFFFFF"/>
        </w:rPr>
        <w:t>Ezzikouri</w:t>
      </w:r>
      <w:proofErr w:type="spellEnd"/>
      <w:r w:rsidRPr="000328A6">
        <w:rPr>
          <w:rFonts w:ascii="Times" w:hAnsi="Times" w:cs="Arial"/>
          <w:color w:val="222222"/>
          <w:shd w:val="clear" w:color="auto" w:fill="FFFFFF"/>
        </w:rPr>
        <w:t xml:space="preserve">, H., &amp; </w:t>
      </w:r>
      <w:proofErr w:type="spellStart"/>
      <w:r w:rsidRPr="000328A6">
        <w:rPr>
          <w:rFonts w:ascii="Times" w:hAnsi="Times" w:cs="Arial"/>
          <w:color w:val="222222"/>
          <w:shd w:val="clear" w:color="auto" w:fill="FFFFFF"/>
        </w:rPr>
        <w:t>Erritali</w:t>
      </w:r>
      <w:proofErr w:type="spellEnd"/>
      <w:r w:rsidRPr="000328A6">
        <w:rPr>
          <w:rFonts w:ascii="Times" w:hAnsi="Times" w:cs="Arial"/>
          <w:color w:val="222222"/>
          <w:shd w:val="clear" w:color="auto" w:fill="FFFFFF"/>
        </w:rPr>
        <w:t>, M. (2014). A comparative study of decision tree ID3 and C4. 5.</w:t>
      </w:r>
      <w:r w:rsidRPr="000328A6">
        <w:rPr>
          <w:rStyle w:val="apple-converted-space"/>
          <w:rFonts w:ascii="Times" w:hAnsi="Times" w:cs="Arial"/>
          <w:color w:val="222222"/>
          <w:shd w:val="clear" w:color="auto" w:fill="FFFFFF"/>
        </w:rPr>
        <w:t> </w:t>
      </w:r>
      <w:r w:rsidRPr="000328A6">
        <w:rPr>
          <w:rFonts w:ascii="Times" w:hAnsi="Times" w:cs="Arial"/>
          <w:i/>
          <w:iCs/>
          <w:color w:val="222222"/>
        </w:rPr>
        <w:t>International Journal of Advanced Computer Science and Applications</w:t>
      </w:r>
      <w:r w:rsidRPr="000328A6">
        <w:rPr>
          <w:rFonts w:ascii="Times" w:hAnsi="Times" w:cs="Arial"/>
          <w:color w:val="222222"/>
          <w:shd w:val="clear" w:color="auto" w:fill="FFFFFF"/>
        </w:rPr>
        <w:t>,</w:t>
      </w:r>
      <w:r w:rsidRPr="000328A6">
        <w:rPr>
          <w:rStyle w:val="apple-converted-space"/>
          <w:rFonts w:ascii="Times" w:hAnsi="Times" w:cs="Arial"/>
          <w:color w:val="222222"/>
          <w:shd w:val="clear" w:color="auto" w:fill="FFFFFF"/>
        </w:rPr>
        <w:t> </w:t>
      </w:r>
      <w:r w:rsidRPr="000328A6">
        <w:rPr>
          <w:rFonts w:ascii="Times" w:hAnsi="Times" w:cs="Arial"/>
          <w:i/>
          <w:iCs/>
          <w:color w:val="222222"/>
        </w:rPr>
        <w:t>4</w:t>
      </w:r>
      <w:r w:rsidRPr="000328A6">
        <w:rPr>
          <w:rFonts w:ascii="Times" w:hAnsi="Times" w:cs="Arial"/>
          <w:color w:val="222222"/>
          <w:shd w:val="clear" w:color="auto" w:fill="FFFFFF"/>
        </w:rPr>
        <w:t>(2).</w:t>
      </w:r>
    </w:p>
    <w:p w14:paraId="188CF191" w14:textId="77777777" w:rsidR="0084468B" w:rsidRDefault="0084468B" w:rsidP="0084468B">
      <w:r>
        <w:rPr>
          <w:rFonts w:ascii="Times" w:hAnsi="Times" w:cs="Arial"/>
          <w:color w:val="222222"/>
          <w:shd w:val="clear" w:color="auto" w:fill="FFFFFF"/>
        </w:rPr>
        <w:t xml:space="preserve">[21] </w:t>
      </w:r>
      <w:r w:rsidRPr="008C79C2">
        <w:rPr>
          <w:rFonts w:ascii="Arial" w:hAnsi="Arial" w:cs="Arial"/>
          <w:color w:val="222222"/>
          <w:sz w:val="20"/>
          <w:szCs w:val="20"/>
          <w:shd w:val="clear" w:color="auto" w:fill="FFFFFF"/>
        </w:rPr>
        <w:t>Peng, W., Chen, J., &amp; Zhou, H. (2009). An implementation of ID3-decision tree learning algorithm.</w:t>
      </w:r>
      <w:r w:rsidRPr="008C79C2">
        <w:rPr>
          <w:rStyle w:val="apple-converted-space"/>
          <w:rFonts w:cs="Arial"/>
          <w:color w:val="222222"/>
          <w:sz w:val="20"/>
          <w:shd w:val="clear" w:color="auto" w:fill="FFFFFF"/>
        </w:rPr>
        <w:t> </w:t>
      </w:r>
      <w:r w:rsidRPr="008C79C2">
        <w:rPr>
          <w:rFonts w:ascii="Arial" w:hAnsi="Arial" w:cs="Arial"/>
          <w:i/>
          <w:iCs/>
          <w:color w:val="222222"/>
          <w:sz w:val="20"/>
          <w:szCs w:val="20"/>
        </w:rPr>
        <w:t xml:space="preserve">From web. arch. </w:t>
      </w:r>
      <w:proofErr w:type="spellStart"/>
      <w:r w:rsidRPr="008C79C2">
        <w:rPr>
          <w:rFonts w:ascii="Arial" w:hAnsi="Arial" w:cs="Arial"/>
          <w:i/>
          <w:iCs/>
          <w:color w:val="222222"/>
          <w:sz w:val="20"/>
          <w:szCs w:val="20"/>
        </w:rPr>
        <w:t>usyd</w:t>
      </w:r>
      <w:proofErr w:type="spellEnd"/>
      <w:r w:rsidRPr="008C79C2">
        <w:rPr>
          <w:rFonts w:ascii="Arial" w:hAnsi="Arial" w:cs="Arial"/>
          <w:i/>
          <w:iCs/>
          <w:color w:val="222222"/>
          <w:sz w:val="20"/>
          <w:szCs w:val="20"/>
        </w:rPr>
        <w:t xml:space="preserve">. </w:t>
      </w:r>
      <w:proofErr w:type="spellStart"/>
      <w:r w:rsidRPr="008C79C2">
        <w:rPr>
          <w:rFonts w:ascii="Arial" w:hAnsi="Arial" w:cs="Arial"/>
          <w:i/>
          <w:iCs/>
          <w:color w:val="222222"/>
          <w:sz w:val="20"/>
          <w:szCs w:val="20"/>
        </w:rPr>
        <w:t>edu</w:t>
      </w:r>
      <w:proofErr w:type="spellEnd"/>
      <w:r w:rsidRPr="008C79C2">
        <w:rPr>
          <w:rFonts w:ascii="Arial" w:hAnsi="Arial" w:cs="Arial"/>
          <w:i/>
          <w:iCs/>
          <w:color w:val="222222"/>
          <w:sz w:val="20"/>
          <w:szCs w:val="20"/>
        </w:rPr>
        <w:t>. au/</w:t>
      </w:r>
      <w:proofErr w:type="spellStart"/>
      <w:r w:rsidRPr="008C79C2">
        <w:rPr>
          <w:rFonts w:ascii="Arial" w:hAnsi="Arial" w:cs="Arial"/>
          <w:i/>
          <w:iCs/>
          <w:color w:val="222222"/>
          <w:sz w:val="20"/>
          <w:szCs w:val="20"/>
        </w:rPr>
        <w:t>wpeng</w:t>
      </w:r>
      <w:proofErr w:type="spellEnd"/>
      <w:r w:rsidRPr="008C79C2">
        <w:rPr>
          <w:rFonts w:ascii="Arial" w:hAnsi="Arial" w:cs="Arial"/>
          <w:i/>
          <w:iCs/>
          <w:color w:val="222222"/>
          <w:sz w:val="20"/>
          <w:szCs w:val="20"/>
        </w:rPr>
        <w:t xml:space="preserve">/DecisionTree2. pdf Retrieved date: </w:t>
      </w:r>
      <w:proofErr w:type="gramStart"/>
      <w:r w:rsidRPr="008C79C2">
        <w:rPr>
          <w:rFonts w:ascii="Arial" w:hAnsi="Arial" w:cs="Arial"/>
          <w:i/>
          <w:iCs/>
          <w:color w:val="222222"/>
          <w:sz w:val="20"/>
          <w:szCs w:val="20"/>
        </w:rPr>
        <w:t>May</w:t>
      </w:r>
      <w:r w:rsidRPr="008C79C2">
        <w:rPr>
          <w:rFonts w:ascii="Arial" w:hAnsi="Arial" w:cs="Arial"/>
          <w:color w:val="222222"/>
          <w:sz w:val="20"/>
          <w:szCs w:val="20"/>
          <w:shd w:val="clear" w:color="auto" w:fill="FFFFFF"/>
        </w:rPr>
        <w:t>,</w:t>
      </w:r>
      <w:proofErr w:type="gramEnd"/>
      <w:r w:rsidRPr="008C79C2">
        <w:rPr>
          <w:rStyle w:val="apple-converted-space"/>
          <w:rFonts w:cs="Arial"/>
          <w:color w:val="222222"/>
          <w:sz w:val="20"/>
          <w:shd w:val="clear" w:color="auto" w:fill="FFFFFF"/>
        </w:rPr>
        <w:t> </w:t>
      </w:r>
      <w:r w:rsidRPr="008C79C2">
        <w:rPr>
          <w:rFonts w:ascii="Arial" w:hAnsi="Arial" w:cs="Arial"/>
          <w:i/>
          <w:iCs/>
          <w:color w:val="222222"/>
          <w:sz w:val="20"/>
          <w:szCs w:val="20"/>
        </w:rPr>
        <w:t>13</w:t>
      </w:r>
      <w:r w:rsidRPr="008C79C2">
        <w:rPr>
          <w:rFonts w:ascii="Arial" w:hAnsi="Arial" w:cs="Arial"/>
          <w:color w:val="222222"/>
          <w:sz w:val="20"/>
          <w:szCs w:val="20"/>
          <w:shd w:val="clear" w:color="auto" w:fill="FFFFFF"/>
        </w:rPr>
        <w:t>.</w:t>
      </w:r>
    </w:p>
    <w:p w14:paraId="721C12AD" w14:textId="77777777" w:rsidR="0084468B" w:rsidRDefault="0084468B" w:rsidP="0084468B">
      <w:pPr>
        <w:rPr>
          <w:rFonts w:ascii="Arial" w:hAnsi="Arial" w:cs="Arial"/>
          <w:color w:val="222222"/>
          <w:sz w:val="20"/>
          <w:szCs w:val="20"/>
          <w:shd w:val="clear" w:color="auto" w:fill="FFFFFF"/>
        </w:rPr>
      </w:pPr>
      <w:r>
        <w:rPr>
          <w:rFonts w:ascii="Times" w:hAnsi="Times"/>
          <w:lang w:val="en-GB" w:eastAsia="en-US"/>
        </w:rPr>
        <w:t xml:space="preserve">[22] </w:t>
      </w:r>
      <w:r w:rsidRPr="00EA0AF7">
        <w:rPr>
          <w:rFonts w:ascii="Arial" w:hAnsi="Arial" w:cs="Arial"/>
          <w:color w:val="222222"/>
          <w:sz w:val="20"/>
          <w:szCs w:val="20"/>
          <w:shd w:val="clear" w:color="auto" w:fill="FFFFFF"/>
        </w:rPr>
        <w:t>Xu, L., Liu, G., &amp; Chen, Z. (2012, December). Research on optimization model of threshold setting for half-rate based on the decision tree algorithm. In </w:t>
      </w:r>
      <w:r w:rsidRPr="00EA0AF7">
        <w:rPr>
          <w:rFonts w:ascii="Arial" w:hAnsi="Arial" w:cs="Arial"/>
          <w:i/>
          <w:iCs/>
          <w:color w:val="222222"/>
          <w:sz w:val="20"/>
          <w:szCs w:val="20"/>
          <w:shd w:val="clear" w:color="auto" w:fill="FFFFFF"/>
        </w:rPr>
        <w:t xml:space="preserve">Computer Science and Network Technology (ICCSNT), 2012 2nd International Conference </w:t>
      </w:r>
      <w:proofErr w:type="gramStart"/>
      <w:r w:rsidRPr="00EA0AF7">
        <w:rPr>
          <w:rFonts w:ascii="Arial" w:hAnsi="Arial" w:cs="Arial"/>
          <w:i/>
          <w:iCs/>
          <w:color w:val="222222"/>
          <w:sz w:val="20"/>
          <w:szCs w:val="20"/>
          <w:shd w:val="clear" w:color="auto" w:fill="FFFFFF"/>
        </w:rPr>
        <w:t>on</w:t>
      </w:r>
      <w:r w:rsidRPr="00EA0AF7">
        <w:rPr>
          <w:rFonts w:ascii="Arial" w:hAnsi="Arial" w:cs="Arial"/>
          <w:color w:val="222222"/>
          <w:sz w:val="20"/>
          <w:szCs w:val="20"/>
          <w:shd w:val="clear" w:color="auto" w:fill="FFFFFF"/>
        </w:rPr>
        <w:t>(</w:t>
      </w:r>
      <w:proofErr w:type="gramEnd"/>
      <w:r w:rsidRPr="00EA0AF7">
        <w:rPr>
          <w:rFonts w:ascii="Arial" w:hAnsi="Arial" w:cs="Arial"/>
          <w:color w:val="222222"/>
          <w:sz w:val="20"/>
          <w:szCs w:val="20"/>
          <w:shd w:val="clear" w:color="auto" w:fill="FFFFFF"/>
        </w:rPr>
        <w:t>pp. 316-320). IEEE.</w:t>
      </w:r>
    </w:p>
    <w:p w14:paraId="3A05703B" w14:textId="77777777" w:rsidR="0084468B" w:rsidRDefault="0084468B" w:rsidP="0084468B">
      <w:r w:rsidRPr="00F24FA1">
        <w:rPr>
          <w:rFonts w:ascii="Arial" w:hAnsi="Arial" w:cs="Arial"/>
          <w:color w:val="222222"/>
          <w:sz w:val="20"/>
          <w:szCs w:val="20"/>
          <w:shd w:val="clear" w:color="auto" w:fill="FFFFFF"/>
        </w:rPr>
        <w:t xml:space="preserve">[23] </w:t>
      </w:r>
      <w:hyperlink r:id="rId10" w:history="1">
        <w:r w:rsidRPr="00C76C7D">
          <w:rPr>
            <w:rStyle w:val="ac"/>
          </w:rPr>
          <w:t>http://scikit-learn.org/stable/modules/tree.html</w:t>
        </w:r>
      </w:hyperlink>
    </w:p>
    <w:p w14:paraId="7DAF6B29" w14:textId="77777777" w:rsidR="0084468B" w:rsidRDefault="0084468B" w:rsidP="0084468B">
      <w:pPr>
        <w:rPr>
          <w:rFonts w:ascii="Arial" w:hAnsi="Arial" w:cs="Arial"/>
          <w:color w:val="222222"/>
          <w:sz w:val="20"/>
          <w:szCs w:val="20"/>
          <w:shd w:val="clear" w:color="auto" w:fill="FFFFFF"/>
        </w:rPr>
      </w:pPr>
      <w:r>
        <w:rPr>
          <w:rFonts w:ascii="Times" w:hAnsi="Times" w:hint="eastAsia"/>
          <w:lang w:val="en-GB" w:eastAsia="en-US"/>
        </w:rPr>
        <w:t>[</w:t>
      </w:r>
      <w:r>
        <w:rPr>
          <w:rFonts w:ascii="Times" w:hAnsi="Times"/>
          <w:lang w:val="en-GB" w:eastAsia="en-US"/>
        </w:rPr>
        <w:t>24</w:t>
      </w:r>
      <w:r>
        <w:rPr>
          <w:rFonts w:ascii="Times" w:hAnsi="Times" w:hint="eastAsia"/>
          <w:lang w:val="en-GB" w:eastAsia="en-US"/>
        </w:rPr>
        <w:t>]</w:t>
      </w:r>
      <w:r>
        <w:rPr>
          <w:rFonts w:ascii="Times" w:hAnsi="Times"/>
          <w:lang w:val="en-GB" w:eastAsia="en-US"/>
        </w:rPr>
        <w:t xml:space="preserve"> </w:t>
      </w:r>
      <w:r w:rsidRPr="00A00071">
        <w:rPr>
          <w:rFonts w:ascii="Arial" w:hAnsi="Arial" w:cs="Arial"/>
          <w:color w:val="222222"/>
          <w:sz w:val="20"/>
          <w:szCs w:val="20"/>
          <w:shd w:val="clear" w:color="auto" w:fill="FFFFFF"/>
        </w:rPr>
        <w:t xml:space="preserve">Steinberg, D., &amp; </w:t>
      </w:r>
      <w:proofErr w:type="spellStart"/>
      <w:r w:rsidRPr="00A00071">
        <w:rPr>
          <w:rFonts w:ascii="Arial" w:hAnsi="Arial" w:cs="Arial"/>
          <w:color w:val="222222"/>
          <w:sz w:val="20"/>
          <w:szCs w:val="20"/>
          <w:shd w:val="clear" w:color="auto" w:fill="FFFFFF"/>
        </w:rPr>
        <w:t>Colla</w:t>
      </w:r>
      <w:proofErr w:type="spellEnd"/>
      <w:r w:rsidRPr="00A00071">
        <w:rPr>
          <w:rFonts w:ascii="Arial" w:hAnsi="Arial" w:cs="Arial"/>
          <w:color w:val="222222"/>
          <w:sz w:val="20"/>
          <w:szCs w:val="20"/>
          <w:shd w:val="clear" w:color="auto" w:fill="FFFFFF"/>
        </w:rPr>
        <w:t>, P. (2009). CART: classification and regression trees. </w:t>
      </w:r>
      <w:r w:rsidRPr="00A00071">
        <w:rPr>
          <w:rFonts w:ascii="Arial" w:hAnsi="Arial" w:cs="Arial"/>
          <w:i/>
          <w:iCs/>
          <w:color w:val="222222"/>
          <w:sz w:val="20"/>
          <w:szCs w:val="20"/>
          <w:shd w:val="clear" w:color="auto" w:fill="FFFFFF"/>
        </w:rPr>
        <w:t>The top ten algorithms in data mining</w:t>
      </w:r>
      <w:r w:rsidRPr="00A00071">
        <w:rPr>
          <w:rFonts w:ascii="Arial" w:hAnsi="Arial" w:cs="Arial"/>
          <w:color w:val="222222"/>
          <w:sz w:val="20"/>
          <w:szCs w:val="20"/>
          <w:shd w:val="clear" w:color="auto" w:fill="FFFFFF"/>
        </w:rPr>
        <w:t>, </w:t>
      </w:r>
      <w:r w:rsidRPr="00A00071">
        <w:rPr>
          <w:rFonts w:ascii="Arial" w:hAnsi="Arial" w:cs="Arial"/>
          <w:i/>
          <w:iCs/>
          <w:color w:val="222222"/>
          <w:sz w:val="20"/>
          <w:szCs w:val="20"/>
          <w:shd w:val="clear" w:color="auto" w:fill="FFFFFF"/>
        </w:rPr>
        <w:t>9</w:t>
      </w:r>
      <w:r w:rsidRPr="00A00071">
        <w:rPr>
          <w:rFonts w:ascii="Arial" w:hAnsi="Arial" w:cs="Arial"/>
          <w:color w:val="222222"/>
          <w:sz w:val="20"/>
          <w:szCs w:val="20"/>
          <w:shd w:val="clear" w:color="auto" w:fill="FFFFFF"/>
        </w:rPr>
        <w:t>, 179.</w:t>
      </w:r>
    </w:p>
    <w:p w14:paraId="4DAEFB08" w14:textId="77777777" w:rsidR="0084468B" w:rsidRDefault="0084468B" w:rsidP="0084468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[25] </w:t>
      </w:r>
      <w:r w:rsidRPr="00FB528F">
        <w:rPr>
          <w:rFonts w:ascii="Arial" w:hAnsi="Arial" w:cs="Arial"/>
          <w:color w:val="222222"/>
          <w:sz w:val="20"/>
          <w:szCs w:val="20"/>
          <w:shd w:val="clear" w:color="auto" w:fill="FFFFFF"/>
        </w:rPr>
        <w:t xml:space="preserve">Rutkowski, L., </w:t>
      </w:r>
      <w:proofErr w:type="spellStart"/>
      <w:r w:rsidRPr="00FB528F">
        <w:rPr>
          <w:rFonts w:ascii="Arial" w:hAnsi="Arial" w:cs="Arial"/>
          <w:color w:val="222222"/>
          <w:sz w:val="20"/>
          <w:szCs w:val="20"/>
          <w:shd w:val="clear" w:color="auto" w:fill="FFFFFF"/>
        </w:rPr>
        <w:t>Pietruczuk</w:t>
      </w:r>
      <w:proofErr w:type="spellEnd"/>
      <w:r w:rsidRPr="00FB528F">
        <w:rPr>
          <w:rFonts w:ascii="Arial" w:hAnsi="Arial" w:cs="Arial"/>
          <w:color w:val="222222"/>
          <w:sz w:val="20"/>
          <w:szCs w:val="20"/>
          <w:shd w:val="clear" w:color="auto" w:fill="FFFFFF"/>
        </w:rPr>
        <w:t xml:space="preserve">, L., </w:t>
      </w:r>
      <w:proofErr w:type="spellStart"/>
      <w:r w:rsidRPr="00FB528F">
        <w:rPr>
          <w:rFonts w:ascii="Arial" w:hAnsi="Arial" w:cs="Arial"/>
          <w:color w:val="222222"/>
          <w:sz w:val="20"/>
          <w:szCs w:val="20"/>
          <w:shd w:val="clear" w:color="auto" w:fill="FFFFFF"/>
        </w:rPr>
        <w:t>Duda</w:t>
      </w:r>
      <w:proofErr w:type="spellEnd"/>
      <w:r w:rsidRPr="00FB528F">
        <w:rPr>
          <w:rFonts w:ascii="Arial" w:hAnsi="Arial" w:cs="Arial"/>
          <w:color w:val="222222"/>
          <w:sz w:val="20"/>
          <w:szCs w:val="20"/>
          <w:shd w:val="clear" w:color="auto" w:fill="FFFFFF"/>
        </w:rPr>
        <w:t xml:space="preserve">, P., &amp; Jaworski, M. (2013). Decision trees for mining data streams based on the </w:t>
      </w:r>
      <w:proofErr w:type="spellStart"/>
      <w:r w:rsidRPr="00FB528F">
        <w:rPr>
          <w:rFonts w:ascii="Arial" w:hAnsi="Arial" w:cs="Arial"/>
          <w:color w:val="222222"/>
          <w:sz w:val="20"/>
          <w:szCs w:val="20"/>
          <w:shd w:val="clear" w:color="auto" w:fill="FFFFFF"/>
        </w:rPr>
        <w:t>McDiarmid's</w:t>
      </w:r>
      <w:proofErr w:type="spellEnd"/>
      <w:r w:rsidRPr="00FB528F">
        <w:rPr>
          <w:rFonts w:ascii="Arial" w:hAnsi="Arial" w:cs="Arial"/>
          <w:color w:val="222222"/>
          <w:sz w:val="20"/>
          <w:szCs w:val="20"/>
          <w:shd w:val="clear" w:color="auto" w:fill="FFFFFF"/>
        </w:rPr>
        <w:t xml:space="preserve"> bound. </w:t>
      </w:r>
      <w:r w:rsidRPr="00FB528F">
        <w:rPr>
          <w:rFonts w:ascii="Arial" w:hAnsi="Arial" w:cs="Arial"/>
          <w:i/>
          <w:iCs/>
          <w:color w:val="222222"/>
          <w:sz w:val="20"/>
          <w:szCs w:val="20"/>
          <w:shd w:val="clear" w:color="auto" w:fill="FFFFFF"/>
        </w:rPr>
        <w:t>IEEE Transactions on Knowledge and Data Engineering</w:t>
      </w:r>
      <w:r w:rsidRPr="00FB528F">
        <w:rPr>
          <w:rFonts w:ascii="Arial" w:hAnsi="Arial" w:cs="Arial"/>
          <w:color w:val="222222"/>
          <w:sz w:val="20"/>
          <w:szCs w:val="20"/>
          <w:shd w:val="clear" w:color="auto" w:fill="FFFFFF"/>
        </w:rPr>
        <w:t>, </w:t>
      </w:r>
      <w:r w:rsidRPr="00FB528F">
        <w:rPr>
          <w:rFonts w:ascii="Arial" w:hAnsi="Arial" w:cs="Arial"/>
          <w:i/>
          <w:iCs/>
          <w:color w:val="222222"/>
          <w:sz w:val="20"/>
          <w:szCs w:val="20"/>
          <w:shd w:val="clear" w:color="auto" w:fill="FFFFFF"/>
        </w:rPr>
        <w:t>25</w:t>
      </w:r>
      <w:r w:rsidRPr="00FB528F">
        <w:rPr>
          <w:rFonts w:ascii="Arial" w:hAnsi="Arial" w:cs="Arial"/>
          <w:color w:val="222222"/>
          <w:sz w:val="20"/>
          <w:szCs w:val="20"/>
          <w:shd w:val="clear" w:color="auto" w:fill="FFFFFF"/>
        </w:rPr>
        <w:t>(6), 1272-1279.</w:t>
      </w:r>
    </w:p>
    <w:p w14:paraId="4CE1348D" w14:textId="77777777" w:rsidR="0084468B" w:rsidRDefault="0084468B" w:rsidP="0084468B">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[26] </w:t>
      </w:r>
      <w:r w:rsidRPr="001901D9">
        <w:rPr>
          <w:rFonts w:ascii="Arial" w:hAnsi="Arial" w:cs="Arial"/>
          <w:color w:val="222222"/>
          <w:sz w:val="20"/>
          <w:szCs w:val="20"/>
          <w:shd w:val="clear" w:color="auto" w:fill="FFFFFF"/>
        </w:rPr>
        <w:t>Shang, W., Huang, H., Zhu, H., Lin, Y., Qu, Y., &amp; Wang, Z. (2007). A novel feature selection algorithm for text categorization. </w:t>
      </w:r>
      <w:r w:rsidRPr="001901D9">
        <w:rPr>
          <w:rFonts w:ascii="Arial" w:hAnsi="Arial" w:cs="Arial"/>
          <w:i/>
          <w:iCs/>
          <w:color w:val="222222"/>
          <w:sz w:val="20"/>
          <w:szCs w:val="20"/>
          <w:shd w:val="clear" w:color="auto" w:fill="FFFFFF"/>
        </w:rPr>
        <w:t>Expert Systems with Applications</w:t>
      </w:r>
      <w:r w:rsidRPr="001901D9">
        <w:rPr>
          <w:rFonts w:ascii="Arial" w:hAnsi="Arial" w:cs="Arial"/>
          <w:color w:val="222222"/>
          <w:sz w:val="20"/>
          <w:szCs w:val="20"/>
          <w:shd w:val="clear" w:color="auto" w:fill="FFFFFF"/>
        </w:rPr>
        <w:t>, </w:t>
      </w:r>
      <w:r w:rsidRPr="001901D9">
        <w:rPr>
          <w:rFonts w:ascii="Arial" w:hAnsi="Arial" w:cs="Arial"/>
          <w:i/>
          <w:iCs/>
          <w:color w:val="222222"/>
          <w:sz w:val="20"/>
          <w:szCs w:val="20"/>
          <w:shd w:val="clear" w:color="auto" w:fill="FFFFFF"/>
        </w:rPr>
        <w:t>33</w:t>
      </w:r>
      <w:r w:rsidRPr="001901D9">
        <w:rPr>
          <w:rFonts w:ascii="Arial" w:hAnsi="Arial" w:cs="Arial"/>
          <w:color w:val="222222"/>
          <w:sz w:val="20"/>
          <w:szCs w:val="20"/>
          <w:shd w:val="clear" w:color="auto" w:fill="FFFFFF"/>
        </w:rPr>
        <w:t>(1), 1-5.</w:t>
      </w:r>
    </w:p>
    <w:p w14:paraId="76A9EC79" w14:textId="77777777" w:rsidR="0084468B" w:rsidRDefault="0084468B" w:rsidP="0084468B">
      <w:pPr>
        <w:rPr>
          <w:rFonts w:ascii="Times" w:hAnsi="Times" w:cs="Arial"/>
          <w:color w:val="222222"/>
          <w:shd w:val="clear" w:color="auto" w:fill="FFFFFF"/>
        </w:rPr>
      </w:pPr>
      <w:r>
        <w:rPr>
          <w:rFonts w:ascii="Arial" w:hAnsi="Arial" w:cs="Arial"/>
          <w:color w:val="222222"/>
          <w:sz w:val="20"/>
          <w:szCs w:val="20"/>
          <w:shd w:val="clear" w:color="auto" w:fill="FFFFFF"/>
        </w:rPr>
        <w:t xml:space="preserve">[27] </w:t>
      </w:r>
      <w:r w:rsidRPr="003772FE">
        <w:rPr>
          <w:rFonts w:ascii="Times" w:hAnsi="Times" w:cs="Arial"/>
          <w:color w:val="222222"/>
          <w:shd w:val="clear" w:color="auto" w:fill="FFFFFF"/>
        </w:rPr>
        <w:t>Peng, C. Y. J., Lee, K. L., &amp; Ingersoll, G. M. (2002). An introduction to logistic regression analysis and reporting. </w:t>
      </w:r>
      <w:r w:rsidRPr="003772FE">
        <w:rPr>
          <w:rFonts w:ascii="Times" w:hAnsi="Times" w:cs="Arial"/>
          <w:i/>
          <w:iCs/>
          <w:color w:val="222222"/>
          <w:shd w:val="clear" w:color="auto" w:fill="FFFFFF"/>
        </w:rPr>
        <w:t>The journal of educational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96</w:t>
      </w:r>
      <w:r w:rsidRPr="003772FE">
        <w:rPr>
          <w:rFonts w:ascii="Times" w:hAnsi="Times" w:cs="Arial"/>
          <w:color w:val="222222"/>
          <w:shd w:val="clear" w:color="auto" w:fill="FFFFFF"/>
        </w:rPr>
        <w:t>(1), 3-14.</w:t>
      </w:r>
    </w:p>
    <w:p w14:paraId="6FE1C355" w14:textId="77777777" w:rsidR="0084468B" w:rsidRDefault="0084468B" w:rsidP="0084468B">
      <w:pPr>
        <w:rPr>
          <w:rFonts w:ascii="Times" w:hAnsi="Times" w:cs="Arial"/>
          <w:color w:val="222222"/>
          <w:shd w:val="clear" w:color="auto" w:fill="FFFFFF"/>
        </w:rPr>
      </w:pPr>
      <w:r>
        <w:rPr>
          <w:rFonts w:ascii="Times" w:hAnsi="Times" w:cs="Arial"/>
          <w:color w:val="222222"/>
          <w:shd w:val="clear" w:color="auto" w:fill="FFFFFF"/>
        </w:rPr>
        <w:lastRenderedPageBreak/>
        <w:t xml:space="preserve">[28] </w:t>
      </w:r>
      <w:r w:rsidRPr="003772FE">
        <w:rPr>
          <w:rFonts w:ascii="Times" w:hAnsi="Times" w:cs="Arial"/>
          <w:color w:val="222222"/>
          <w:shd w:val="clear" w:color="auto" w:fill="FFFFFF"/>
        </w:rPr>
        <w:t>Walker, S. H., &amp; Duncan, D. B. (1967). Estimation of the probability of an event as a function of several independent variables. </w:t>
      </w:r>
      <w:proofErr w:type="spellStart"/>
      <w:r w:rsidRPr="003772FE">
        <w:rPr>
          <w:rFonts w:ascii="Times" w:hAnsi="Times" w:cs="Arial"/>
          <w:i/>
          <w:iCs/>
          <w:color w:val="222222"/>
          <w:shd w:val="clear" w:color="auto" w:fill="FFFFFF"/>
        </w:rPr>
        <w:t>Biometrika</w:t>
      </w:r>
      <w:proofErr w:type="spellEnd"/>
      <w:r w:rsidRPr="003772FE">
        <w:rPr>
          <w:rFonts w:ascii="Times" w:hAnsi="Times" w:cs="Arial"/>
          <w:color w:val="222222"/>
          <w:shd w:val="clear" w:color="auto" w:fill="FFFFFF"/>
        </w:rPr>
        <w:t>, </w:t>
      </w:r>
      <w:r w:rsidRPr="003772FE">
        <w:rPr>
          <w:rFonts w:ascii="Times" w:hAnsi="Times" w:cs="Arial"/>
          <w:i/>
          <w:iCs/>
          <w:color w:val="222222"/>
          <w:shd w:val="clear" w:color="auto" w:fill="FFFFFF"/>
        </w:rPr>
        <w:t>54</w:t>
      </w:r>
      <w:r w:rsidRPr="003772FE">
        <w:rPr>
          <w:rFonts w:ascii="Times" w:hAnsi="Times" w:cs="Arial"/>
          <w:color w:val="222222"/>
          <w:shd w:val="clear" w:color="auto" w:fill="FFFFFF"/>
        </w:rPr>
        <w:t>(1-2), 167-179.</w:t>
      </w:r>
    </w:p>
    <w:p w14:paraId="430F8AF1" w14:textId="77777777" w:rsidR="0084468B" w:rsidRDefault="0084468B" w:rsidP="0084468B">
      <w:pPr>
        <w:rPr>
          <w:rFonts w:ascii="Times" w:hAnsi="Times" w:cs="Arial"/>
          <w:color w:val="222222"/>
          <w:shd w:val="clear" w:color="auto" w:fill="FFFFFF"/>
        </w:rPr>
      </w:pPr>
      <w:r>
        <w:rPr>
          <w:rFonts w:ascii="Times" w:hAnsi="Times" w:cs="Arial"/>
          <w:color w:val="222222"/>
          <w:shd w:val="clear" w:color="auto" w:fill="FFFFFF"/>
        </w:rPr>
        <w:t xml:space="preserve">[29] </w:t>
      </w:r>
      <w:r w:rsidRPr="003772FE">
        <w:rPr>
          <w:rFonts w:ascii="Times" w:hAnsi="Times" w:cs="Arial"/>
          <w:color w:val="222222"/>
          <w:shd w:val="clear" w:color="auto" w:fill="FFFFFF"/>
        </w:rPr>
        <w:t>Koh, K., Kim, S. J., &amp; Boyd, S. (2007). An interior-point method for large-scale l1-regularized logistic regression. </w:t>
      </w:r>
      <w:r w:rsidRPr="003772FE">
        <w:rPr>
          <w:rFonts w:ascii="Times" w:hAnsi="Times" w:cs="Arial"/>
          <w:i/>
          <w:iCs/>
          <w:color w:val="222222"/>
          <w:shd w:val="clear" w:color="auto" w:fill="FFFFFF"/>
        </w:rPr>
        <w:t>Journal of Machine learning research</w:t>
      </w:r>
      <w:r w:rsidRPr="003772FE">
        <w:rPr>
          <w:rFonts w:ascii="Times" w:hAnsi="Times" w:cs="Arial"/>
          <w:color w:val="222222"/>
          <w:shd w:val="clear" w:color="auto" w:fill="FFFFFF"/>
        </w:rPr>
        <w:t>, </w:t>
      </w:r>
      <w:r w:rsidRPr="003772FE">
        <w:rPr>
          <w:rFonts w:ascii="Times" w:hAnsi="Times" w:cs="Arial"/>
          <w:i/>
          <w:iCs/>
          <w:color w:val="222222"/>
          <w:shd w:val="clear" w:color="auto" w:fill="FFFFFF"/>
        </w:rPr>
        <w:t>8</w:t>
      </w:r>
      <w:r w:rsidRPr="003772FE">
        <w:rPr>
          <w:rFonts w:ascii="Times" w:hAnsi="Times" w:cs="Arial"/>
          <w:color w:val="222222"/>
          <w:shd w:val="clear" w:color="auto" w:fill="FFFFFF"/>
        </w:rPr>
        <w:t>(Jul), 1519-1555.</w:t>
      </w:r>
    </w:p>
    <w:p w14:paraId="46520B27" w14:textId="77777777" w:rsidR="0084468B" w:rsidRDefault="0084468B" w:rsidP="0084468B">
      <w:pPr>
        <w:rPr>
          <w:rFonts w:ascii="Times" w:hAnsi="Times" w:cs="Arial"/>
          <w:color w:val="222222"/>
          <w:shd w:val="clear" w:color="auto" w:fill="FFFFFF"/>
        </w:rPr>
      </w:pPr>
      <w:r>
        <w:rPr>
          <w:rFonts w:ascii="Times" w:hAnsi="Times" w:cs="Arial"/>
          <w:color w:val="222222"/>
          <w:shd w:val="clear" w:color="auto" w:fill="FFFFFF"/>
        </w:rPr>
        <w:t xml:space="preserve">[30] </w:t>
      </w:r>
      <w:r w:rsidRPr="003772FE">
        <w:rPr>
          <w:rFonts w:ascii="Times" w:hAnsi="Times" w:cs="Arial"/>
          <w:color w:val="222222"/>
          <w:shd w:val="clear" w:color="auto" w:fill="FFFFFF"/>
        </w:rPr>
        <w:t>Ng, A. Y. (2004, July). Feature selection, L 1 vs. L 2 regularization, and rotational invariance. In </w:t>
      </w:r>
      <w:r w:rsidRPr="003772FE">
        <w:rPr>
          <w:rFonts w:ascii="Times" w:hAnsi="Times" w:cs="Arial"/>
          <w:i/>
          <w:iCs/>
          <w:color w:val="222222"/>
          <w:shd w:val="clear" w:color="auto" w:fill="FFFFFF"/>
        </w:rPr>
        <w:t>Proceedings of the twenty-first international conference on Machine learning</w:t>
      </w:r>
      <w:r w:rsidRPr="003772FE">
        <w:rPr>
          <w:rFonts w:ascii="Times" w:hAnsi="Times" w:cs="Arial"/>
          <w:color w:val="222222"/>
          <w:shd w:val="clear" w:color="auto" w:fill="FFFFFF"/>
        </w:rPr>
        <w:t> (p. 78). ACM.</w:t>
      </w:r>
    </w:p>
    <w:p w14:paraId="5482BB92" w14:textId="77777777" w:rsidR="0084468B" w:rsidRDefault="0084468B" w:rsidP="0084468B">
      <w:pPr>
        <w:rPr>
          <w:rFonts w:ascii="Times" w:hAnsi="Times" w:cs="Arial"/>
          <w:color w:val="222222"/>
          <w:shd w:val="clear" w:color="auto" w:fill="FFFFFF"/>
        </w:rPr>
      </w:pPr>
      <w:r>
        <w:rPr>
          <w:rFonts w:ascii="Times" w:hAnsi="Times" w:cs="Arial"/>
          <w:color w:val="222222"/>
          <w:shd w:val="clear" w:color="auto" w:fill="FFFFFF"/>
        </w:rPr>
        <w:t xml:space="preserve">[31] </w:t>
      </w:r>
      <w:proofErr w:type="spellStart"/>
      <w:r w:rsidRPr="003772FE">
        <w:rPr>
          <w:rFonts w:ascii="Times" w:hAnsi="Times" w:cs="Arial"/>
          <w:color w:val="222222"/>
          <w:shd w:val="clear" w:color="auto" w:fill="FFFFFF"/>
        </w:rPr>
        <w:t>Tibshirani</w:t>
      </w:r>
      <w:proofErr w:type="spellEnd"/>
      <w:r w:rsidRPr="003772FE">
        <w:rPr>
          <w:rFonts w:ascii="Times" w:hAnsi="Times" w:cs="Arial"/>
          <w:color w:val="222222"/>
          <w:shd w:val="clear" w:color="auto" w:fill="FFFFFF"/>
        </w:rPr>
        <w:t>, R. (2011). Regression shrinkage and selection via the lasso: a retrospective. </w:t>
      </w:r>
      <w:r w:rsidRPr="003772FE">
        <w:rPr>
          <w:rFonts w:ascii="Times" w:hAnsi="Times" w:cs="Arial"/>
          <w:i/>
          <w:iCs/>
          <w:color w:val="222222"/>
          <w:shd w:val="clear" w:color="auto" w:fill="FFFFFF"/>
        </w:rPr>
        <w:t>Journal of the Royal Statistical Society: Series B (Statistical Methodology)</w:t>
      </w:r>
      <w:r w:rsidRPr="003772FE">
        <w:rPr>
          <w:rFonts w:ascii="Times" w:hAnsi="Times" w:cs="Arial"/>
          <w:color w:val="222222"/>
          <w:shd w:val="clear" w:color="auto" w:fill="FFFFFF"/>
        </w:rPr>
        <w:t>, </w:t>
      </w:r>
      <w:r w:rsidRPr="003772FE">
        <w:rPr>
          <w:rFonts w:ascii="Times" w:hAnsi="Times" w:cs="Arial"/>
          <w:i/>
          <w:iCs/>
          <w:color w:val="222222"/>
          <w:shd w:val="clear" w:color="auto" w:fill="FFFFFF"/>
        </w:rPr>
        <w:t>73</w:t>
      </w:r>
      <w:r w:rsidRPr="003772FE">
        <w:rPr>
          <w:rFonts w:ascii="Times" w:hAnsi="Times" w:cs="Arial"/>
          <w:color w:val="222222"/>
          <w:shd w:val="clear" w:color="auto" w:fill="FFFFFF"/>
        </w:rPr>
        <w:t>(3), 273-282.</w:t>
      </w:r>
    </w:p>
    <w:p w14:paraId="1AACA419" w14:textId="4696B314" w:rsidR="00BA5DFD" w:rsidRDefault="0084468B" w:rsidP="00CA17AC">
      <w:r>
        <w:rPr>
          <w:rFonts w:ascii="Times" w:hAnsi="Times" w:cs="Arial"/>
          <w:color w:val="222222"/>
          <w:shd w:val="clear" w:color="auto" w:fill="FFFFFF"/>
        </w:rPr>
        <w:t xml:space="preserve">[32] </w:t>
      </w:r>
      <w:proofErr w:type="spellStart"/>
      <w:r w:rsidRPr="003772FE">
        <w:rPr>
          <w:rFonts w:ascii="Times" w:hAnsi="Times" w:cs="Arial"/>
          <w:color w:val="222222"/>
          <w:shd w:val="clear" w:color="auto" w:fill="FFFFFF"/>
        </w:rPr>
        <w:t>Goeman</w:t>
      </w:r>
      <w:proofErr w:type="spellEnd"/>
      <w:r w:rsidRPr="003772FE">
        <w:rPr>
          <w:rFonts w:ascii="Times" w:hAnsi="Times" w:cs="Arial"/>
          <w:color w:val="222222"/>
          <w:shd w:val="clear" w:color="auto" w:fill="FFFFFF"/>
        </w:rPr>
        <w:t>, J., Meijer, R., &amp; Chaturvedi, N. (2012). L1 and L2 penalized regression models. </w:t>
      </w:r>
      <w:proofErr w:type="spellStart"/>
      <w:r w:rsidRPr="003772FE">
        <w:rPr>
          <w:rFonts w:ascii="Times" w:hAnsi="Times" w:cs="Arial"/>
          <w:i/>
          <w:iCs/>
          <w:color w:val="222222"/>
          <w:shd w:val="clear" w:color="auto" w:fill="FFFFFF"/>
        </w:rPr>
        <w:t>cran</w:t>
      </w:r>
      <w:proofErr w:type="spellEnd"/>
      <w:r w:rsidRPr="003772FE">
        <w:rPr>
          <w:rFonts w:ascii="Times" w:hAnsi="Times" w:cs="Arial"/>
          <w:i/>
          <w:iCs/>
          <w:color w:val="222222"/>
          <w:shd w:val="clear" w:color="auto" w:fill="FFFFFF"/>
        </w:rPr>
        <w:t>. r-project. or</w:t>
      </w:r>
      <w:r w:rsidRPr="003772FE">
        <w:rPr>
          <w:rFonts w:ascii="Times" w:hAnsi="Times" w:cs="Arial"/>
          <w:color w:val="222222"/>
          <w:shd w:val="clear" w:color="auto" w:fill="FFFFFF"/>
        </w:rPr>
        <w:t>.</w:t>
      </w:r>
      <w:r w:rsidDel="0084468B">
        <w:rPr>
          <w:rFonts w:ascii="Times" w:hAnsi="Times" w:hint="eastAsia"/>
          <w:lang w:val="en-GB" w:eastAsia="en-US"/>
        </w:rPr>
        <w:t xml:space="preserve"> </w:t>
      </w:r>
    </w:p>
    <w:p w14:paraId="34B2E57E" w14:textId="77777777" w:rsidR="006F050C" w:rsidRDefault="006F050C" w:rsidP="006F050C">
      <w:r>
        <w:rPr>
          <w:rFonts w:ascii="Times" w:hAnsi="Times" w:hint="eastAsia"/>
          <w:lang w:val="en-GB" w:eastAsia="en-US"/>
        </w:rPr>
        <w:t>[</w:t>
      </w:r>
      <w:r>
        <w:rPr>
          <w:rFonts w:ascii="Times" w:hAnsi="Times"/>
          <w:lang w:val="en-GB" w:eastAsia="en-US"/>
        </w:rPr>
        <w:t>33</w:t>
      </w:r>
      <w:r>
        <w:rPr>
          <w:rFonts w:ascii="Times" w:hAnsi="Times" w:hint="eastAsia"/>
          <w:lang w:val="en-GB" w:eastAsia="en-US"/>
        </w:rPr>
        <w:t>]</w:t>
      </w:r>
      <w:r>
        <w:rPr>
          <w:rFonts w:ascii="Times" w:hAnsi="Times"/>
          <w:lang w:val="en-GB" w:eastAsia="en-US"/>
        </w:rPr>
        <w:t xml:space="preserve"> </w:t>
      </w:r>
      <w:r>
        <w:rPr>
          <w:rFonts w:ascii="Helvetica Neue" w:hAnsi="Helvetica Neue"/>
          <w:color w:val="3A3A3A"/>
          <w:sz w:val="23"/>
          <w:szCs w:val="23"/>
          <w:shd w:val="clear" w:color="auto" w:fill="FFFFFF"/>
        </w:rPr>
        <w:t xml:space="preserve">Guo, &amp; </w:t>
      </w:r>
      <w:proofErr w:type="spellStart"/>
      <w:r>
        <w:rPr>
          <w:rFonts w:ascii="Helvetica Neue" w:hAnsi="Helvetica Neue"/>
          <w:color w:val="3A3A3A"/>
          <w:sz w:val="23"/>
          <w:szCs w:val="23"/>
          <w:shd w:val="clear" w:color="auto" w:fill="FFFFFF"/>
        </w:rPr>
        <w:t>Koelsch</w:t>
      </w:r>
      <w:proofErr w:type="spellEnd"/>
      <w:r>
        <w:rPr>
          <w:rFonts w:ascii="Helvetica Neue" w:hAnsi="Helvetica Neue"/>
          <w:color w:val="3A3A3A"/>
          <w:sz w:val="23"/>
          <w:szCs w:val="23"/>
          <w:shd w:val="clear" w:color="auto" w:fill="FFFFFF"/>
        </w:rPr>
        <w:t>. (2015). The effects of supervised learning on event-related potential correlates of music-syntactic processing.</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Brain Research,1626</w:t>
      </w:r>
      <w:r>
        <w:rPr>
          <w:rFonts w:ascii="Helvetica Neue" w:hAnsi="Helvetica Neue"/>
          <w:color w:val="3A3A3A"/>
          <w:sz w:val="23"/>
          <w:szCs w:val="23"/>
          <w:shd w:val="clear" w:color="auto" w:fill="FFFFFF"/>
        </w:rPr>
        <w:t>, 232-246.</w:t>
      </w:r>
    </w:p>
    <w:p w14:paraId="5F7B5A48" w14:textId="77777777" w:rsidR="0094370C" w:rsidRDefault="0094370C" w:rsidP="0094370C">
      <w:r>
        <w:rPr>
          <w:rFonts w:ascii="Times" w:hAnsi="Times" w:hint="eastAsia"/>
          <w:lang w:val="en-GB" w:eastAsia="en-US"/>
        </w:rPr>
        <w:t>[</w:t>
      </w:r>
      <w:r>
        <w:rPr>
          <w:rFonts w:ascii="Times" w:hAnsi="Times"/>
          <w:lang w:val="en-GB" w:eastAsia="en-US"/>
        </w:rPr>
        <w:t>34</w:t>
      </w:r>
      <w:r>
        <w:rPr>
          <w:rFonts w:ascii="Times" w:hAnsi="Times" w:hint="eastAsia"/>
          <w:lang w:val="en-GB" w:eastAsia="en-US"/>
        </w:rPr>
        <w:t>]</w:t>
      </w:r>
      <w:r>
        <w:rPr>
          <w:rFonts w:ascii="Times" w:hAnsi="Times"/>
          <w:lang w:val="en-GB" w:eastAsia="en-US"/>
        </w:rPr>
        <w:t xml:space="preserve"> </w:t>
      </w:r>
      <w:proofErr w:type="spellStart"/>
      <w:r>
        <w:rPr>
          <w:rFonts w:ascii="Arial" w:hAnsi="Arial" w:cs="Arial"/>
          <w:color w:val="222222"/>
          <w:sz w:val="20"/>
          <w:szCs w:val="20"/>
          <w:shd w:val="clear" w:color="auto" w:fill="FFFFFF"/>
        </w:rPr>
        <w:t>Umanol</w:t>
      </w:r>
      <w:proofErr w:type="spellEnd"/>
      <w:r>
        <w:rPr>
          <w:rFonts w:ascii="Arial" w:hAnsi="Arial" w:cs="Arial"/>
          <w:color w:val="222222"/>
          <w:sz w:val="20"/>
          <w:szCs w:val="20"/>
          <w:shd w:val="clear" w:color="auto" w:fill="FFFFFF"/>
        </w:rPr>
        <w:t xml:space="preserve">, M., Okamoto, H., </w:t>
      </w:r>
      <w:proofErr w:type="spellStart"/>
      <w:r>
        <w:rPr>
          <w:rFonts w:ascii="Arial" w:hAnsi="Arial" w:cs="Arial"/>
          <w:color w:val="222222"/>
          <w:sz w:val="20"/>
          <w:szCs w:val="20"/>
          <w:shd w:val="clear" w:color="auto" w:fill="FFFFFF"/>
        </w:rPr>
        <w:t>Hatono</w:t>
      </w:r>
      <w:proofErr w:type="spellEnd"/>
      <w:r>
        <w:rPr>
          <w:rFonts w:ascii="Arial" w:hAnsi="Arial" w:cs="Arial"/>
          <w:color w:val="222222"/>
          <w:sz w:val="20"/>
          <w:szCs w:val="20"/>
          <w:shd w:val="clear" w:color="auto" w:fill="FFFFFF"/>
        </w:rPr>
        <w:t xml:space="preserve">, I., Tamura, H. I. R. O. Y. U. K. I., </w:t>
      </w:r>
      <w:proofErr w:type="spellStart"/>
      <w:r>
        <w:rPr>
          <w:rFonts w:ascii="Arial" w:hAnsi="Arial" w:cs="Arial"/>
          <w:color w:val="222222"/>
          <w:sz w:val="20"/>
          <w:szCs w:val="20"/>
          <w:shd w:val="clear" w:color="auto" w:fill="FFFFFF"/>
        </w:rPr>
        <w:t>Kawachi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Umedzu</w:t>
      </w:r>
      <w:proofErr w:type="spellEnd"/>
      <w:r>
        <w:rPr>
          <w:rFonts w:ascii="Arial" w:hAnsi="Arial" w:cs="Arial"/>
          <w:color w:val="222222"/>
          <w:sz w:val="20"/>
          <w:szCs w:val="20"/>
          <w:shd w:val="clear" w:color="auto" w:fill="FFFFFF"/>
        </w:rPr>
        <w:t>, S., &amp; Kinoshita, J. (1994, June). Fuzzy decision trees by fuzzy ID3 algorithm and its application to diagnosis systems.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Fuzzy Systems, 1994. IEEE World Congress on Computational Intelligence., Proceedings of the Third IEEE Conference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2113-2118). IEEE.</w:t>
      </w:r>
    </w:p>
    <w:p w14:paraId="62B2EEEB" w14:textId="77777777" w:rsidR="0006246D" w:rsidRDefault="0006246D" w:rsidP="0006246D">
      <w:r>
        <w:rPr>
          <w:rFonts w:ascii="Times" w:hAnsi="Times" w:hint="eastAsia"/>
          <w:lang w:val="en-GB" w:eastAsia="en-US"/>
        </w:rPr>
        <w:t>[</w:t>
      </w:r>
      <w:r>
        <w:rPr>
          <w:rFonts w:ascii="Times" w:hAnsi="Times"/>
          <w:lang w:val="en-GB" w:eastAsia="en-US"/>
        </w:rPr>
        <w:t>35</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Quinlan, J. R. (1986). Induction of decision trees.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Machine learning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w:t>
      </w:r>
      <w:r>
        <w:rPr>
          <w:rFonts w:ascii="Arial" w:hAnsi="Arial" w:cs="Arial"/>
          <w:color w:val="222222"/>
          <w:sz w:val="20"/>
          <w:szCs w:val="20"/>
          <w:shd w:val="clear" w:color="auto" w:fill="FFFFFF"/>
        </w:rPr>
        <w:t>(1), 81-106.</w:t>
      </w:r>
    </w:p>
    <w:p w14:paraId="6F0F4B5C" w14:textId="77777777" w:rsidR="00DE1D49" w:rsidRDefault="00DE1D49" w:rsidP="00DE1D49">
      <w:r>
        <w:rPr>
          <w:rFonts w:ascii="Times" w:hAnsi="Times" w:hint="eastAsia"/>
          <w:lang w:val="en-GB" w:eastAsia="en-US"/>
        </w:rPr>
        <w:t>[</w:t>
      </w:r>
      <w:r>
        <w:rPr>
          <w:rFonts w:ascii="Times" w:hAnsi="Times"/>
          <w:lang w:val="en-GB" w:eastAsia="en-US"/>
        </w:rPr>
        <w:t>36</w:t>
      </w:r>
      <w:r>
        <w:rPr>
          <w:rFonts w:ascii="Times" w:hAnsi="Times" w:hint="eastAsia"/>
          <w:lang w:val="en-GB" w:eastAsia="en-US"/>
        </w:rPr>
        <w:t>]</w:t>
      </w:r>
      <w:r>
        <w:rPr>
          <w:rFonts w:ascii="Times" w:hAnsi="Times"/>
          <w:lang w:val="en-GB" w:eastAsia="en-US"/>
        </w:rPr>
        <w:t xml:space="preserve"> </w:t>
      </w:r>
      <w:proofErr w:type="spellStart"/>
      <w:r>
        <w:rPr>
          <w:rFonts w:ascii="Arial" w:hAnsi="Arial" w:cs="Arial"/>
          <w:color w:val="222222"/>
          <w:sz w:val="20"/>
          <w:szCs w:val="20"/>
          <w:shd w:val="clear" w:color="auto" w:fill="FFFFFF"/>
        </w:rPr>
        <w:t>Pedregosa</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Varoquaux</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Gramfort</w:t>
      </w:r>
      <w:proofErr w:type="spellEnd"/>
      <w:r>
        <w:rPr>
          <w:rFonts w:ascii="Arial" w:hAnsi="Arial" w:cs="Arial"/>
          <w:color w:val="222222"/>
          <w:sz w:val="20"/>
          <w:szCs w:val="20"/>
          <w:shd w:val="clear" w:color="auto" w:fill="FFFFFF"/>
        </w:rPr>
        <w:t xml:space="preserve">, A., Michel, V., </w:t>
      </w:r>
      <w:proofErr w:type="spellStart"/>
      <w:r>
        <w:rPr>
          <w:rFonts w:ascii="Arial" w:hAnsi="Arial" w:cs="Arial"/>
          <w:color w:val="222222"/>
          <w:sz w:val="20"/>
          <w:szCs w:val="20"/>
          <w:shd w:val="clear" w:color="auto" w:fill="FFFFFF"/>
        </w:rPr>
        <w:t>Thirion</w:t>
      </w:r>
      <w:proofErr w:type="spellEnd"/>
      <w:r>
        <w:rPr>
          <w:rFonts w:ascii="Arial" w:hAnsi="Arial" w:cs="Arial"/>
          <w:color w:val="222222"/>
          <w:sz w:val="20"/>
          <w:szCs w:val="20"/>
          <w:shd w:val="clear" w:color="auto" w:fill="FFFFFF"/>
        </w:rPr>
        <w:t xml:space="preserve">, B., Grisel, O., ... &amp; </w:t>
      </w:r>
      <w:proofErr w:type="spellStart"/>
      <w:r>
        <w:rPr>
          <w:rFonts w:ascii="Arial" w:hAnsi="Arial" w:cs="Arial"/>
          <w:color w:val="222222"/>
          <w:sz w:val="20"/>
          <w:szCs w:val="20"/>
          <w:shd w:val="clear" w:color="auto" w:fill="FFFFFF"/>
        </w:rPr>
        <w:t>Vanderplas</w:t>
      </w:r>
      <w:proofErr w:type="spellEnd"/>
      <w:r>
        <w:rPr>
          <w:rFonts w:ascii="Arial" w:hAnsi="Arial" w:cs="Arial"/>
          <w:color w:val="222222"/>
          <w:sz w:val="20"/>
          <w:szCs w:val="20"/>
          <w:shd w:val="clear" w:color="auto" w:fill="FFFFFF"/>
        </w:rPr>
        <w:t xml:space="preserve">, J. (2011). </w:t>
      </w:r>
      <w:proofErr w:type="spellStart"/>
      <w:r>
        <w:rPr>
          <w:rFonts w:ascii="Arial" w:hAnsi="Arial" w:cs="Arial"/>
          <w:color w:val="222222"/>
          <w:sz w:val="20"/>
          <w:szCs w:val="20"/>
          <w:shd w:val="clear" w:color="auto" w:fill="FFFFFF"/>
        </w:rPr>
        <w:t>Scikit</w:t>
      </w:r>
      <w:proofErr w:type="spellEnd"/>
      <w:r>
        <w:rPr>
          <w:rFonts w:ascii="Arial" w:hAnsi="Arial" w:cs="Arial"/>
          <w:color w:val="222222"/>
          <w:sz w:val="20"/>
          <w:szCs w:val="20"/>
          <w:shd w:val="clear" w:color="auto" w:fill="FFFFFF"/>
        </w:rPr>
        <w:t>-learn: Machine learning in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machine learning research</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12</w:t>
      </w:r>
      <w:r>
        <w:rPr>
          <w:rFonts w:ascii="Arial" w:hAnsi="Arial" w:cs="Arial"/>
          <w:color w:val="222222"/>
          <w:sz w:val="20"/>
          <w:szCs w:val="20"/>
          <w:shd w:val="clear" w:color="auto" w:fill="FFFFFF"/>
        </w:rPr>
        <w:t>(Oct), 2825-2830.</w:t>
      </w:r>
    </w:p>
    <w:p w14:paraId="14F154F1" w14:textId="7D80F8C3" w:rsidR="00DB4573" w:rsidRDefault="00DB4573" w:rsidP="00DB4573"/>
    <w:p w14:paraId="6C200E0C" w14:textId="5B39513C" w:rsidR="001C5746" w:rsidRPr="001C5746" w:rsidRDefault="001C5746" w:rsidP="001C5746">
      <w:pPr>
        <w:rPr>
          <w:rFonts w:ascii="Times" w:hAnsi="Times"/>
          <w:lang w:val="en-GB" w:eastAsia="en-US"/>
        </w:rPr>
      </w:pPr>
    </w:p>
    <w:p w14:paraId="24C7E0B1" w14:textId="77777777" w:rsidR="009625A8" w:rsidRPr="001C7C37" w:rsidRDefault="009625A8">
      <w:pPr>
        <w:rPr>
          <w:rFonts w:ascii="Times" w:hAnsi="Times"/>
          <w:lang w:val="en-GB" w:eastAsia="en-US"/>
        </w:rPr>
      </w:pPr>
      <w:r w:rsidRPr="001C7C37">
        <w:rPr>
          <w:rFonts w:ascii="Times" w:hAnsi="Times"/>
          <w:lang w:val="en-GB" w:eastAsia="en-US"/>
        </w:rPr>
        <w:br w:type="page"/>
      </w:r>
    </w:p>
    <w:p w14:paraId="2303A35F" w14:textId="77777777" w:rsidR="009625A8" w:rsidRPr="001C7C37" w:rsidRDefault="009625A8" w:rsidP="009625A8">
      <w:pPr>
        <w:pStyle w:val="1"/>
        <w:jc w:val="center"/>
        <w:rPr>
          <w:rFonts w:ascii="Times" w:hAnsi="Times"/>
        </w:rPr>
      </w:pPr>
      <w:r w:rsidRPr="001C7C37">
        <w:rPr>
          <w:rFonts w:ascii="Times" w:hAnsi="Times"/>
        </w:rPr>
        <w:lastRenderedPageBreak/>
        <w:t>Chapter 3</w:t>
      </w:r>
    </w:p>
    <w:p w14:paraId="3DDE2720" w14:textId="7B7482F5" w:rsidR="001C7C37" w:rsidRDefault="009625A8" w:rsidP="008A27DB">
      <w:pPr>
        <w:pStyle w:val="1"/>
        <w:jc w:val="center"/>
      </w:pPr>
      <w:r w:rsidRPr="001C7C37">
        <w:rPr>
          <w:rFonts w:ascii="Times" w:hAnsi="Times"/>
        </w:rPr>
        <w:t>Iteration 1</w:t>
      </w:r>
    </w:p>
    <w:p w14:paraId="0E8FCE72" w14:textId="77777777" w:rsidR="00E55BC7" w:rsidRPr="001C7C37" w:rsidRDefault="00E55BC7" w:rsidP="001C7C37">
      <w:pPr>
        <w:rPr>
          <w:rFonts w:ascii="Times" w:hAnsi="Times"/>
          <w:lang w:val="en-GB" w:eastAsia="en-US"/>
        </w:rPr>
      </w:pPr>
      <w:r w:rsidRPr="001C7C37">
        <w:rPr>
          <w:rFonts w:ascii="Times" w:hAnsi="Times" w:cs="Times New Roman"/>
          <w:lang w:val="en-GB"/>
        </w:rPr>
        <w:t xml:space="preserve">Statement: </w:t>
      </w:r>
      <w:commentRangeStart w:id="7"/>
      <w:r w:rsidRPr="001C7C37">
        <w:rPr>
          <w:rFonts w:ascii="Times" w:hAnsi="Times" w:cs="Times New Roman"/>
          <w:lang w:val="en-GB"/>
        </w:rPr>
        <w:t xml:space="preserve">aim to know </w:t>
      </w:r>
      <w:commentRangeStart w:id="8"/>
      <w:r w:rsidR="00EF2937">
        <w:rPr>
          <w:rFonts w:ascii="Times" w:hAnsi="Times" w:cs="Times New Roman"/>
          <w:lang w:val="en-GB"/>
        </w:rPr>
        <w:t>independent</w:t>
      </w:r>
      <w:r w:rsidRPr="001C7C37">
        <w:rPr>
          <w:rFonts w:ascii="Times" w:hAnsi="Times" w:cs="Times New Roman"/>
          <w:lang w:val="en-GB"/>
        </w:rPr>
        <w:t xml:space="preserve"> words</w:t>
      </w:r>
      <w:commentRangeEnd w:id="8"/>
      <w:r w:rsidR="00270B44">
        <w:rPr>
          <w:rStyle w:val="a6"/>
        </w:rPr>
        <w:commentReference w:id="8"/>
      </w:r>
      <w:r w:rsidRPr="001C7C37">
        <w:rPr>
          <w:rFonts w:ascii="Times" w:hAnsi="Times" w:cs="Times New Roman"/>
          <w:lang w:val="en-GB"/>
        </w:rPr>
        <w:t xml:space="preserve"> distribution through map and according to the </w:t>
      </w:r>
      <w:r>
        <w:rPr>
          <w:rFonts w:ascii="Times" w:hAnsi="Times" w:cs="Times New Roman"/>
          <w:lang w:val="en-GB"/>
        </w:rPr>
        <w:t xml:space="preserve">map and </w:t>
      </w:r>
      <w:r w:rsidRPr="001C7C37">
        <w:rPr>
          <w:rFonts w:ascii="Times" w:hAnsi="Times" w:cs="Times New Roman"/>
          <w:lang w:val="en-GB"/>
        </w:rPr>
        <w:t>ratio (</w:t>
      </w:r>
      <w:r w:rsidRPr="001C7C37">
        <w:rPr>
          <w:rFonts w:ascii="Times" w:hAnsi="Times" w:cs="Menlo"/>
          <w:bCs/>
          <w:color w:val="000000"/>
        </w:rPr>
        <w:t>the number of shops whose distance is less than 20000 meters from the center point/ total shop number</w:t>
      </w:r>
      <w:r w:rsidRPr="001C7C37">
        <w:rPr>
          <w:rFonts w:ascii="Times" w:hAnsi="Times" w:cs="Times New Roman"/>
          <w:lang w:val="en-GB"/>
        </w:rPr>
        <w:t>)</w:t>
      </w:r>
      <w:r>
        <w:rPr>
          <w:rFonts w:ascii="Times" w:hAnsi="Times" w:cs="Times New Roman"/>
          <w:lang w:val="en-GB"/>
        </w:rPr>
        <w:t xml:space="preserve"> to find features of regional words</w:t>
      </w:r>
      <w:commentRangeEnd w:id="7"/>
      <w:r w:rsidR="00270B44">
        <w:rPr>
          <w:rStyle w:val="a6"/>
        </w:rPr>
        <w:commentReference w:id="7"/>
      </w:r>
      <w:r>
        <w:rPr>
          <w:rFonts w:ascii="Times" w:hAnsi="Times" w:cs="Times New Roman"/>
          <w:lang w:val="en-GB"/>
        </w:rPr>
        <w:t>.</w:t>
      </w:r>
    </w:p>
    <w:p w14:paraId="7E3F6CA5" w14:textId="77777777" w:rsidR="004A0695" w:rsidRDefault="007600CA" w:rsidP="008A27DB">
      <w:pPr>
        <w:pStyle w:val="a3"/>
        <w:numPr>
          <w:ilvl w:val="1"/>
          <w:numId w:val="12"/>
        </w:numPr>
        <w:spacing w:before="240" w:after="60" w:line="360" w:lineRule="auto"/>
        <w:ind w:left="420" w:firstLineChars="0" w:hanging="420"/>
        <w:rPr>
          <w:rFonts w:ascii="Times" w:hAnsi="Times" w:cs="Times New Roman"/>
          <w:b/>
          <w:sz w:val="26"/>
          <w:szCs w:val="20"/>
          <w:lang w:val="en-GB"/>
        </w:rPr>
      </w:pPr>
      <w:r w:rsidRPr="001C7C37">
        <w:rPr>
          <w:rFonts w:ascii="Times" w:hAnsi="Times" w:cs="Times New Roman"/>
          <w:b/>
          <w:sz w:val="26"/>
          <w:szCs w:val="20"/>
          <w:lang w:val="en-GB"/>
        </w:rPr>
        <w:t>Methodology</w:t>
      </w:r>
    </w:p>
    <w:p w14:paraId="3DEF9A65" w14:textId="53EC7CC7" w:rsidR="001C7C37" w:rsidRPr="004A0695" w:rsidRDefault="004A0695" w:rsidP="008A27DB">
      <w:pPr>
        <w:spacing w:before="240" w:after="60"/>
        <w:jc w:val="both"/>
        <w:rPr>
          <w:rFonts w:ascii="Times" w:hAnsi="Times" w:cs="Times New Roman"/>
          <w:lang w:val="en-GB"/>
        </w:rPr>
      </w:pPr>
      <w:r w:rsidRPr="004A0695">
        <w:rPr>
          <w:rFonts w:ascii="Times" w:hAnsi="Times" w:cs="Times New Roman"/>
          <w:lang w:val="en-GB"/>
        </w:rPr>
        <w:t>Iterat</w:t>
      </w:r>
      <w:r>
        <w:rPr>
          <w:rFonts w:ascii="Times" w:hAnsi="Times" w:cs="Times New Roman" w:hint="eastAsia"/>
          <w:lang w:val="en-GB"/>
        </w:rPr>
        <w:t>ion</w:t>
      </w:r>
      <w:r w:rsidRPr="004A0695">
        <w:rPr>
          <w:rFonts w:ascii="Times" w:hAnsi="Times" w:cs="Times New Roman"/>
          <w:lang w:val="en-GB"/>
        </w:rPr>
        <w:t xml:space="preserve"> one is mainly </w:t>
      </w:r>
      <w:r w:rsidRPr="004A0695">
        <w:rPr>
          <w:rFonts w:ascii="Times" w:hAnsi="Times" w:cs="Times New Roman"/>
          <w:lang w:val="en-GB"/>
        </w:rPr>
        <w:t>focuses on four aspects</w:t>
      </w:r>
      <w:r>
        <w:rPr>
          <w:rFonts w:ascii="Times" w:hAnsi="Times" w:cs="Times New Roman"/>
          <w:lang w:val="en-GB"/>
        </w:rPr>
        <w:t xml:space="preserve">, </w:t>
      </w:r>
      <w:r w:rsidR="009077AB">
        <w:rPr>
          <w:rFonts w:ascii="Times" w:hAnsi="Times" w:cs="Times New Roman" w:hint="eastAsia"/>
          <w:lang w:val="en-GB"/>
        </w:rPr>
        <w:t>which</w:t>
      </w:r>
      <w:r w:rsidR="009077AB">
        <w:rPr>
          <w:rFonts w:ascii="Times" w:hAnsi="Times" w:cs="Times New Roman"/>
          <w:lang w:val="en-GB"/>
        </w:rPr>
        <w:t xml:space="preserve"> </w:t>
      </w:r>
      <w:r w:rsidR="009077AB">
        <w:rPr>
          <w:rFonts w:ascii="Times" w:hAnsi="Times" w:cs="Times New Roman" w:hint="eastAsia"/>
          <w:lang w:val="en-GB"/>
        </w:rPr>
        <w:t>are</w:t>
      </w:r>
      <w:r>
        <w:rPr>
          <w:rFonts w:ascii="Times" w:hAnsi="Times" w:cs="Times New Roman"/>
          <w:lang w:val="en-GB"/>
        </w:rPr>
        <w:t xml:space="preserve"> </w:t>
      </w:r>
      <w:r w:rsidR="009077AB">
        <w:rPr>
          <w:rFonts w:ascii="Times" w:hAnsi="Times" w:cs="Times New Roman" w:hint="eastAsia"/>
          <w:lang w:val="en-GB"/>
        </w:rPr>
        <w:t>web</w:t>
      </w:r>
      <w:r w:rsidR="009077AB">
        <w:rPr>
          <w:rFonts w:ascii="Times" w:hAnsi="Times" w:cs="Times New Roman"/>
          <w:lang w:val="en-GB"/>
        </w:rPr>
        <w:t xml:space="preserve"> </w:t>
      </w:r>
      <w:r>
        <w:rPr>
          <w:rFonts w:ascii="Times" w:hAnsi="Times" w:cs="Times New Roman"/>
          <w:lang w:val="en-GB"/>
        </w:rPr>
        <w:t>data acquisition,</w:t>
      </w:r>
      <w:r w:rsidRPr="004A0695">
        <w:rPr>
          <w:rFonts w:ascii="Times" w:hAnsi="Times" w:cs="Times New Roman"/>
          <w:lang w:val="en-GB"/>
        </w:rPr>
        <w:t xml:space="preserve"> </w:t>
      </w:r>
      <w:r w:rsidR="009077AB">
        <w:rPr>
          <w:rFonts w:ascii="Times" w:hAnsi="Times" w:cs="Times New Roman" w:hint="eastAsia"/>
          <w:lang w:val="en-GB"/>
        </w:rPr>
        <w:t>HTML</w:t>
      </w:r>
      <w:r w:rsidR="009077AB">
        <w:rPr>
          <w:rFonts w:ascii="Times" w:hAnsi="Times" w:cs="Times New Roman"/>
          <w:lang w:val="en-GB"/>
        </w:rPr>
        <w:t xml:space="preserve"> </w:t>
      </w:r>
      <w:r>
        <w:rPr>
          <w:rFonts w:ascii="Times" w:hAnsi="Times" w:cs="Times New Roman"/>
          <w:lang w:val="en-GB"/>
        </w:rPr>
        <w:t xml:space="preserve">data </w:t>
      </w:r>
      <w:r w:rsidRPr="004A0695">
        <w:rPr>
          <w:rFonts w:ascii="Times" w:hAnsi="Times" w:cs="Times New Roman"/>
          <w:lang w:val="en-GB"/>
        </w:rPr>
        <w:t>clean</w:t>
      </w:r>
      <w:r>
        <w:rPr>
          <w:rFonts w:ascii="Times" w:hAnsi="Times" w:cs="Times New Roman"/>
          <w:lang w:val="en-GB"/>
        </w:rPr>
        <w:t>ing</w:t>
      </w:r>
      <w:r w:rsidRPr="004A0695">
        <w:rPr>
          <w:rFonts w:ascii="Times" w:hAnsi="Times" w:cs="Times New Roman"/>
          <w:lang w:val="en-GB"/>
        </w:rPr>
        <w:t xml:space="preserve">, </w:t>
      </w:r>
      <w:r w:rsidR="009077AB">
        <w:rPr>
          <w:rFonts w:ascii="Times" w:hAnsi="Times" w:cs="Times New Roman" w:hint="eastAsia"/>
          <w:lang w:val="en-GB"/>
        </w:rPr>
        <w:t>g</w:t>
      </w:r>
      <w:r w:rsidR="009077AB" w:rsidRPr="009077AB">
        <w:rPr>
          <w:rFonts w:ascii="Times" w:hAnsi="Times" w:cs="Times New Roman"/>
          <w:lang w:val="en-GB"/>
        </w:rPr>
        <w:t>eographic</w:t>
      </w:r>
      <w:r w:rsidR="009077AB">
        <w:rPr>
          <w:rFonts w:ascii="Times" w:hAnsi="Times" w:cs="Times New Roman"/>
          <w:lang w:val="en-GB"/>
        </w:rPr>
        <w:t xml:space="preserve"> </w:t>
      </w:r>
      <w:r w:rsidR="00581012">
        <w:rPr>
          <w:rFonts w:ascii="Times" w:hAnsi="Times" w:cs="Times New Roman"/>
          <w:lang w:val="en-GB"/>
        </w:rPr>
        <w:t xml:space="preserve">data </w:t>
      </w:r>
      <w:r w:rsidR="009077AB">
        <w:rPr>
          <w:rFonts w:ascii="Times" w:hAnsi="Times" w:cs="Times New Roman" w:hint="eastAsia"/>
          <w:lang w:val="en-GB"/>
        </w:rPr>
        <w:t>and</w:t>
      </w:r>
      <w:r w:rsidR="009077AB">
        <w:rPr>
          <w:rFonts w:ascii="Times" w:hAnsi="Times" w:cs="Times New Roman"/>
          <w:lang w:val="en-GB"/>
        </w:rPr>
        <w:t xml:space="preserve"> </w:t>
      </w:r>
      <w:r w:rsidR="009077AB" w:rsidRPr="001C7C37">
        <w:rPr>
          <w:rFonts w:ascii="Times" w:hAnsi="Times" w:cs="Times New Roman"/>
          <w:lang w:val="en-GB"/>
        </w:rPr>
        <w:t xml:space="preserve">ratio </w:t>
      </w:r>
      <w:r w:rsidR="009077AB">
        <w:rPr>
          <w:rFonts w:ascii="Times" w:hAnsi="Times" w:cs="Times New Roman" w:hint="eastAsia"/>
          <w:lang w:val="en-GB"/>
        </w:rPr>
        <w:t>trend</w:t>
      </w:r>
      <w:r w:rsidR="009077AB">
        <w:rPr>
          <w:rFonts w:ascii="Times" w:hAnsi="Times" w:cs="Times New Roman"/>
          <w:lang w:val="en-GB"/>
        </w:rPr>
        <w:t xml:space="preserve"> </w:t>
      </w:r>
      <w:r w:rsidR="00581012">
        <w:rPr>
          <w:rFonts w:ascii="Times" w:hAnsi="Times" w:cs="Times New Roman"/>
          <w:lang w:val="en-GB"/>
        </w:rPr>
        <w:t xml:space="preserve">visualisation </w:t>
      </w:r>
      <w:r w:rsidRPr="004A0695">
        <w:rPr>
          <w:rFonts w:ascii="Times" w:hAnsi="Times" w:cs="Times New Roman"/>
          <w:lang w:val="en-GB"/>
        </w:rPr>
        <w:t>and exploration of features.</w:t>
      </w:r>
    </w:p>
    <w:p w14:paraId="73823AA8" w14:textId="327BB86F" w:rsidR="004A0695" w:rsidRDefault="001C7C37" w:rsidP="008A27DB">
      <w:pPr>
        <w:pStyle w:val="a3"/>
        <w:numPr>
          <w:ilvl w:val="0"/>
          <w:numId w:val="41"/>
        </w:numPr>
        <w:spacing w:before="240" w:after="60" w:line="360" w:lineRule="auto"/>
        <w:ind w:firstLineChars="0"/>
        <w:rPr>
          <w:rFonts w:ascii="Times" w:hAnsi="Times" w:cs="Times New Roman"/>
          <w:lang w:val="en-GB"/>
        </w:rPr>
      </w:pPr>
      <w:r w:rsidRPr="008A27DB">
        <w:rPr>
          <w:rFonts w:ascii="Times" w:hAnsi="Times" w:cs="Times New Roman"/>
          <w:b/>
          <w:sz w:val="26"/>
          <w:szCs w:val="20"/>
          <w:lang w:val="en-GB" w:eastAsia="en-US"/>
        </w:rPr>
        <w:t>Data</w:t>
      </w:r>
      <w:r w:rsidRPr="008A27DB">
        <w:rPr>
          <w:rFonts w:ascii="Times" w:hAnsi="Times" w:cs="Times New Roman"/>
          <w:b/>
          <w:sz w:val="26"/>
          <w:szCs w:val="26"/>
          <w:lang w:val="en-GB"/>
        </w:rPr>
        <w:t xml:space="preserve"> </w:t>
      </w:r>
      <w:r w:rsidR="00270B44" w:rsidRPr="008A27DB">
        <w:rPr>
          <w:rFonts w:ascii="Times" w:hAnsi="Times" w:cs="Times New Roman"/>
          <w:b/>
          <w:sz w:val="26"/>
          <w:szCs w:val="26"/>
          <w:lang w:val="en-GB"/>
        </w:rPr>
        <w:t>acquisition</w:t>
      </w:r>
      <w:r w:rsidRPr="008A27DB">
        <w:rPr>
          <w:rFonts w:ascii="Times" w:hAnsi="Times" w:cs="Times New Roman"/>
          <w:lang w:val="en-GB"/>
        </w:rPr>
        <w:t xml:space="preserve"> </w:t>
      </w:r>
    </w:p>
    <w:p w14:paraId="619042D4" w14:textId="1460E123" w:rsidR="006F0284" w:rsidRDefault="007E6B38" w:rsidP="008A27DB">
      <w:pPr>
        <w:jc w:val="both"/>
        <w:rPr>
          <w:rFonts w:ascii="Times" w:hAnsi="Times"/>
          <w:lang w:val="en-GB"/>
        </w:rPr>
      </w:pPr>
      <w:r w:rsidRPr="007E6B38">
        <w:rPr>
          <w:rFonts w:ascii="Times" w:hAnsi="Times" w:cs="Times New Roman"/>
          <w:lang w:val="en-GB"/>
        </w:rPr>
        <w:t xml:space="preserve">After the project identified the data source </w:t>
      </w:r>
      <w:r w:rsidR="00D74304">
        <w:rPr>
          <w:rFonts w:ascii="Times" w:hAnsi="Times" w:cs="Times New Roman" w:hint="eastAsia"/>
          <w:lang w:val="en-GB"/>
        </w:rPr>
        <w:t>is</w:t>
      </w:r>
      <w:r w:rsidRPr="007E6B38">
        <w:rPr>
          <w:rFonts w:ascii="Times" w:hAnsi="Times" w:cs="Times New Roman" w:hint="eastAsia"/>
          <w:lang w:val="en-GB"/>
        </w:rPr>
        <w:t xml:space="preserve"> </w:t>
      </w:r>
      <w:r w:rsidRPr="007E6B38">
        <w:rPr>
          <w:rFonts w:ascii="Times" w:hAnsi="Times" w:cs="Times New Roman"/>
          <w:lang w:val="en-GB"/>
        </w:rPr>
        <w:t xml:space="preserve">independent </w:t>
      </w:r>
      <w:r w:rsidR="00D74304">
        <w:rPr>
          <w:rFonts w:ascii="Times" w:hAnsi="Times"/>
        </w:rPr>
        <w:t>‘</w:t>
      </w:r>
      <w:r w:rsidR="00D74304" w:rsidRPr="001C7C37">
        <w:rPr>
          <w:rFonts w:ascii="Times" w:hAnsi="Times"/>
        </w:rPr>
        <w:t>Fish &amp; Chips</w:t>
      </w:r>
      <w:r w:rsidR="00D74304">
        <w:rPr>
          <w:rFonts w:ascii="Times" w:hAnsi="Times"/>
        </w:rPr>
        <w:t xml:space="preserve">’ </w:t>
      </w:r>
      <w:r w:rsidR="00D74304">
        <w:rPr>
          <w:rFonts w:ascii="Times" w:hAnsi="Times" w:hint="eastAsia"/>
        </w:rPr>
        <w:t>shops</w:t>
      </w:r>
      <w:r w:rsidR="00D74304">
        <w:rPr>
          <w:rFonts w:ascii="Times" w:hAnsi="Times"/>
        </w:rPr>
        <w:t xml:space="preserve">’ </w:t>
      </w:r>
      <w:r w:rsidR="00D74304">
        <w:rPr>
          <w:rFonts w:ascii="Times" w:hAnsi="Times" w:hint="eastAsia"/>
        </w:rPr>
        <w:t>websites</w:t>
      </w:r>
      <w:r w:rsidR="00D74304">
        <w:rPr>
          <w:rFonts w:ascii="Times" w:hAnsi="Times"/>
        </w:rPr>
        <w:t xml:space="preserve">, the project started to </w:t>
      </w:r>
      <w:r w:rsidR="00D74304">
        <w:rPr>
          <w:rFonts w:ascii="Times" w:hAnsi="Times"/>
        </w:rPr>
        <w:t xml:space="preserve">find </w:t>
      </w:r>
      <w:r w:rsidR="00833EC5">
        <w:rPr>
          <w:rFonts w:ascii="Times" w:hAnsi="Times"/>
        </w:rPr>
        <w:t>URL</w:t>
      </w:r>
      <w:r w:rsidR="004948E6">
        <w:rPr>
          <w:rFonts w:ascii="Times" w:hAnsi="Times"/>
        </w:rPr>
        <w:t>s</w:t>
      </w:r>
      <w:r w:rsidR="00D74304">
        <w:rPr>
          <w:rFonts w:ascii="Times" w:hAnsi="Times"/>
        </w:rPr>
        <w:t xml:space="preserve"> of these websites through </w:t>
      </w:r>
      <w:r w:rsidR="00D74304">
        <w:rPr>
          <w:rFonts w:ascii="Times" w:hAnsi="Times"/>
        </w:rPr>
        <w:t xml:space="preserve">searching on the </w:t>
      </w:r>
      <w:r w:rsidR="00D74304">
        <w:rPr>
          <w:rFonts w:ascii="Times" w:hAnsi="Times"/>
        </w:rPr>
        <w:t>Google</w:t>
      </w:r>
      <w:r w:rsidR="00D74304">
        <w:rPr>
          <w:rFonts w:ascii="Times" w:hAnsi="Times"/>
        </w:rPr>
        <w:t xml:space="preserve"> </w:t>
      </w:r>
      <w:r w:rsidR="00D74304">
        <w:rPr>
          <w:rFonts w:ascii="Times" w:hAnsi="Times"/>
        </w:rPr>
        <w:t>Maps</w:t>
      </w:r>
      <w:r w:rsidR="004948E6">
        <w:rPr>
          <w:rFonts w:ascii="Times" w:hAnsi="Times"/>
        </w:rPr>
        <w:t xml:space="preserve"> and other food recommendation websites</w:t>
      </w:r>
      <w:r w:rsidR="00D74304">
        <w:rPr>
          <w:rFonts w:ascii="Times" w:hAnsi="Times"/>
        </w:rPr>
        <w:t>.</w:t>
      </w:r>
      <w:r w:rsidR="00D74304">
        <w:rPr>
          <w:rFonts w:ascii="Times" w:hAnsi="Times"/>
        </w:rPr>
        <w:t xml:space="preserve"> </w:t>
      </w:r>
      <w:r w:rsidR="00572CAC" w:rsidRPr="00572CAC">
        <w:rPr>
          <w:rFonts w:ascii="Times" w:hAnsi="Times"/>
        </w:rPr>
        <w:t xml:space="preserve">The initial goal of the project is to obtain </w:t>
      </w:r>
      <w:r w:rsidR="00572CAC">
        <w:rPr>
          <w:rFonts w:ascii="Times" w:hAnsi="Times" w:hint="eastAsia"/>
        </w:rPr>
        <w:t>a</w:t>
      </w:r>
      <w:r w:rsidR="00572CAC">
        <w:rPr>
          <w:rFonts w:ascii="Times" w:hAnsi="Times"/>
          <w:lang w:val="en-GB"/>
        </w:rPr>
        <w:t xml:space="preserve"> </w:t>
      </w:r>
      <w:r w:rsidR="00572CAC" w:rsidRPr="00572CAC">
        <w:rPr>
          <w:rFonts w:ascii="Times" w:hAnsi="Times"/>
        </w:rPr>
        <w:t xml:space="preserve">collection </w:t>
      </w:r>
      <w:r w:rsidR="00572CAC">
        <w:rPr>
          <w:rFonts w:ascii="Times" w:hAnsi="Times"/>
        </w:rPr>
        <w:t xml:space="preserve">of </w:t>
      </w:r>
      <w:r w:rsidR="00572CAC">
        <w:rPr>
          <w:rFonts w:ascii="Times" w:hAnsi="Times" w:hint="eastAsia"/>
        </w:rPr>
        <w:t>shops</w:t>
      </w:r>
      <w:r w:rsidR="00572CAC" w:rsidRPr="00572CAC">
        <w:rPr>
          <w:rFonts w:ascii="Times" w:hAnsi="Times"/>
        </w:rPr>
        <w:t xml:space="preserve"> that </w:t>
      </w:r>
      <w:r w:rsidR="000F1965">
        <w:rPr>
          <w:rFonts w:ascii="Times" w:hAnsi="Times"/>
        </w:rPr>
        <w:t>their</w:t>
      </w:r>
      <w:r w:rsidR="00572CAC" w:rsidRPr="00572CAC">
        <w:rPr>
          <w:rFonts w:ascii="Times" w:hAnsi="Times"/>
        </w:rPr>
        <w:t xml:space="preserve"> distribut</w:t>
      </w:r>
      <w:r w:rsidR="000F1965">
        <w:rPr>
          <w:rFonts w:ascii="Times" w:hAnsi="Times"/>
        </w:rPr>
        <w:t>ion</w:t>
      </w:r>
      <w:r w:rsidR="00572CAC" w:rsidRPr="00572CAC">
        <w:rPr>
          <w:rFonts w:ascii="Times" w:hAnsi="Times"/>
        </w:rPr>
        <w:t xml:space="preserve"> </w:t>
      </w:r>
      <w:r w:rsidR="000F1965">
        <w:rPr>
          <w:rFonts w:ascii="Times" w:hAnsi="Times"/>
        </w:rPr>
        <w:t>can</w:t>
      </w:r>
      <w:r w:rsidR="00572CAC" w:rsidRPr="00572CAC">
        <w:rPr>
          <w:rFonts w:ascii="Times" w:hAnsi="Times"/>
        </w:rPr>
        <w:t xml:space="preserve"> cover all parts of the UK.</w:t>
      </w:r>
      <w:r w:rsidR="00FC755E">
        <w:rPr>
          <w:rFonts w:ascii="Times" w:hAnsi="Times"/>
        </w:rPr>
        <w:t xml:space="preserve"> However, </w:t>
      </w:r>
      <w:r w:rsidR="00DD1B34">
        <w:rPr>
          <w:rFonts w:ascii="Times" w:hAnsi="Times" w:hint="eastAsia"/>
        </w:rPr>
        <w:t>i</w:t>
      </w:r>
      <w:r w:rsidR="00DD1B34" w:rsidRPr="00DD1B34">
        <w:rPr>
          <w:rFonts w:ascii="Times" w:hAnsi="Times"/>
        </w:rPr>
        <w:t xml:space="preserve">n the UK, although there are a lot of </w:t>
      </w:r>
      <w:r w:rsidR="00DD1B34">
        <w:rPr>
          <w:rFonts w:ascii="Times" w:hAnsi="Times"/>
        </w:rPr>
        <w:t>‘</w:t>
      </w:r>
      <w:r w:rsidR="00DD1B34" w:rsidRPr="001C7C37">
        <w:rPr>
          <w:rFonts w:ascii="Times" w:hAnsi="Times"/>
        </w:rPr>
        <w:t>Fish &amp; Chips</w:t>
      </w:r>
      <w:r w:rsidR="00DD1B34">
        <w:rPr>
          <w:rFonts w:ascii="Times" w:hAnsi="Times"/>
        </w:rPr>
        <w:t xml:space="preserve">’ </w:t>
      </w:r>
      <w:r w:rsidR="00DD1B34">
        <w:rPr>
          <w:rFonts w:ascii="Times" w:hAnsi="Times" w:hint="eastAsia"/>
        </w:rPr>
        <w:t>shops</w:t>
      </w:r>
      <w:r w:rsidR="00DD1B34" w:rsidRPr="00DD1B34">
        <w:rPr>
          <w:rFonts w:ascii="Times" w:hAnsi="Times"/>
        </w:rPr>
        <w:t xml:space="preserve">, </w:t>
      </w:r>
      <w:r w:rsidR="00DD1B34" w:rsidRPr="00DD1B34">
        <w:rPr>
          <w:rFonts w:ascii="Times" w:hAnsi="Times"/>
        </w:rPr>
        <w:t xml:space="preserve">not every </w:t>
      </w:r>
      <w:r w:rsidR="00DD1B34">
        <w:rPr>
          <w:rFonts w:ascii="Times" w:hAnsi="Times"/>
        </w:rPr>
        <w:t>‘</w:t>
      </w:r>
      <w:r w:rsidR="00DD1B34" w:rsidRPr="001C7C37">
        <w:rPr>
          <w:rFonts w:ascii="Times" w:hAnsi="Times"/>
        </w:rPr>
        <w:t>Fish &amp; Chips</w:t>
      </w:r>
      <w:r w:rsidR="00DD1B34">
        <w:rPr>
          <w:rFonts w:ascii="Times" w:hAnsi="Times"/>
        </w:rPr>
        <w:t xml:space="preserve">’ </w:t>
      </w:r>
      <w:r w:rsidR="00DD1B34">
        <w:rPr>
          <w:rFonts w:ascii="Times" w:hAnsi="Times" w:hint="eastAsia"/>
        </w:rPr>
        <w:t>shop</w:t>
      </w:r>
      <w:r w:rsidR="00DD1B34">
        <w:rPr>
          <w:rFonts w:ascii="Times" w:hAnsi="Times"/>
        </w:rPr>
        <w:t xml:space="preserve"> offers </w:t>
      </w:r>
      <w:r w:rsidR="00DD1B34">
        <w:rPr>
          <w:rFonts w:ascii="Times" w:hAnsi="Times" w:hint="eastAsia"/>
        </w:rPr>
        <w:t>the</w:t>
      </w:r>
      <w:r w:rsidR="00DD1B34">
        <w:rPr>
          <w:rFonts w:ascii="Times" w:hAnsi="Times"/>
        </w:rPr>
        <w:t xml:space="preserve"> menu </w:t>
      </w:r>
      <w:r w:rsidR="00DD1B34">
        <w:rPr>
          <w:rFonts w:ascii="Times" w:hAnsi="Times" w:hint="eastAsia"/>
        </w:rPr>
        <w:t>website</w:t>
      </w:r>
      <w:r w:rsidR="00DD1B34" w:rsidRPr="00DD1B34">
        <w:rPr>
          <w:rFonts w:ascii="Times" w:hAnsi="Times"/>
        </w:rPr>
        <w:t>.</w:t>
      </w:r>
      <w:r w:rsidR="00833EC5">
        <w:rPr>
          <w:rFonts w:ascii="Times" w:hAnsi="Times"/>
        </w:rPr>
        <w:t xml:space="preserve"> </w:t>
      </w:r>
      <w:r w:rsidR="00833EC5">
        <w:rPr>
          <w:rFonts w:ascii="Times" w:hAnsi="Times" w:hint="eastAsia"/>
        </w:rPr>
        <w:t>Besides</w:t>
      </w:r>
      <w:r w:rsidR="00833EC5">
        <w:rPr>
          <w:rFonts w:ascii="Times" w:hAnsi="Times"/>
          <w:lang w:val="en-GB"/>
        </w:rPr>
        <w:t xml:space="preserve">, </w:t>
      </w:r>
      <w:r w:rsidR="00833EC5">
        <w:rPr>
          <w:rFonts w:ascii="Times" w:hAnsi="Times" w:hint="eastAsia"/>
          <w:lang w:val="en-GB"/>
        </w:rPr>
        <w:t>i</w:t>
      </w:r>
      <w:r w:rsidR="00833EC5" w:rsidRPr="00833EC5">
        <w:rPr>
          <w:rFonts w:ascii="Times" w:hAnsi="Times"/>
          <w:lang w:val="en-GB"/>
        </w:rPr>
        <w:t xml:space="preserve">n these </w:t>
      </w:r>
      <w:r w:rsidR="00833EC5">
        <w:rPr>
          <w:rFonts w:ascii="Times" w:hAnsi="Times"/>
          <w:lang w:val="en-GB"/>
        </w:rPr>
        <w:t>shops</w:t>
      </w:r>
      <w:r w:rsidR="00833EC5" w:rsidRPr="00833EC5">
        <w:rPr>
          <w:rFonts w:ascii="Times" w:hAnsi="Times"/>
          <w:lang w:val="en-GB"/>
        </w:rPr>
        <w:t xml:space="preserve"> that provide the menu page </w:t>
      </w:r>
      <w:r w:rsidR="00833EC5">
        <w:rPr>
          <w:rFonts w:ascii="Times" w:hAnsi="Times"/>
          <w:lang w:val="en-GB"/>
        </w:rPr>
        <w:t>URLs</w:t>
      </w:r>
      <w:r w:rsidR="00833EC5">
        <w:rPr>
          <w:rFonts w:ascii="Times" w:hAnsi="Times"/>
          <w:lang w:val="en-GB"/>
        </w:rPr>
        <w:t>, some pages are unavailable</w:t>
      </w:r>
      <w:r w:rsidR="00833EC5">
        <w:rPr>
          <w:rFonts w:ascii="Times" w:hAnsi="Times"/>
          <w:lang w:val="en-GB"/>
        </w:rPr>
        <w:t>.</w:t>
      </w:r>
      <w:r w:rsidR="00833EC5">
        <w:rPr>
          <w:rFonts w:ascii="Times" w:hAnsi="Times"/>
          <w:lang w:val="en-GB"/>
        </w:rPr>
        <w:t xml:space="preserve"> </w:t>
      </w:r>
      <w:r w:rsidR="00640437" w:rsidRPr="00640437">
        <w:rPr>
          <w:rFonts w:ascii="Times" w:hAnsi="Times"/>
          <w:lang w:val="en-GB"/>
        </w:rPr>
        <w:t xml:space="preserve">These unavailable websites include websites that provide invalid links, websites that are being maintained, and websites </w:t>
      </w:r>
      <w:r w:rsidR="00640437">
        <w:rPr>
          <w:rFonts w:ascii="Times" w:hAnsi="Times"/>
          <w:lang w:val="en-GB"/>
        </w:rPr>
        <w:t>that have content in PDF format</w:t>
      </w:r>
      <w:r w:rsidR="00EE613A">
        <w:rPr>
          <w:rFonts w:ascii="Times" w:hAnsi="Times"/>
          <w:lang w:val="en-GB"/>
        </w:rPr>
        <w:t xml:space="preserve"> </w:t>
      </w:r>
      <w:r w:rsidR="00B17391">
        <w:rPr>
          <w:rFonts w:ascii="Times" w:hAnsi="Times"/>
          <w:lang w:val="en-GB"/>
        </w:rPr>
        <w:t xml:space="preserve">which </w:t>
      </w:r>
      <w:r w:rsidR="00B17391" w:rsidRPr="00B17391">
        <w:rPr>
          <w:rFonts w:ascii="Times" w:hAnsi="Times"/>
          <w:lang w:val="en-GB"/>
        </w:rPr>
        <w:t>cannot be crawled</w:t>
      </w:r>
      <w:r w:rsidR="00833EC5" w:rsidRPr="00833EC5">
        <w:rPr>
          <w:rFonts w:ascii="Times" w:hAnsi="Times"/>
          <w:lang w:val="en-GB"/>
        </w:rPr>
        <w:t>.</w:t>
      </w:r>
      <w:r w:rsidR="00833EC5">
        <w:rPr>
          <w:rFonts w:ascii="Times" w:hAnsi="Times"/>
          <w:lang w:val="en-GB"/>
        </w:rPr>
        <w:t xml:space="preserve"> </w:t>
      </w:r>
      <w:r w:rsidR="00C34A01">
        <w:rPr>
          <w:rFonts w:ascii="Times" w:hAnsi="Times"/>
          <w:lang w:val="en-GB"/>
        </w:rPr>
        <w:t xml:space="preserve">As a consequence, </w:t>
      </w:r>
      <w:r w:rsidR="00C34A01">
        <w:rPr>
          <w:rFonts w:ascii="Times" w:hAnsi="Times" w:hint="eastAsia"/>
          <w:lang w:val="en-GB"/>
        </w:rPr>
        <w:t>t</w:t>
      </w:r>
      <w:r w:rsidR="00C34A01" w:rsidRPr="00C34A01">
        <w:rPr>
          <w:rFonts w:ascii="Times" w:hAnsi="Times"/>
          <w:lang w:val="en-GB"/>
        </w:rPr>
        <w:t xml:space="preserve">he project finally collected </w:t>
      </w:r>
      <w:r w:rsidR="00B45A96">
        <w:rPr>
          <w:rFonts w:ascii="Times" w:hAnsi="Times" w:hint="eastAsia"/>
          <w:lang w:val="en-GB"/>
        </w:rPr>
        <w:t>t</w:t>
      </w:r>
      <w:r w:rsidR="00B45A96" w:rsidRPr="00B45A96">
        <w:rPr>
          <w:rFonts w:ascii="Times" w:hAnsi="Times"/>
          <w:lang w:val="en-GB"/>
        </w:rPr>
        <w:t>wo hundred and forty</w:t>
      </w:r>
      <w:r w:rsidR="00C34A01" w:rsidRPr="00C34A01">
        <w:rPr>
          <w:rFonts w:ascii="Times" w:hAnsi="Times"/>
          <w:lang w:val="en-GB"/>
        </w:rPr>
        <w:t xml:space="preserve"> available </w:t>
      </w:r>
      <w:r w:rsidR="00C34A01">
        <w:rPr>
          <w:rFonts w:ascii="Times" w:hAnsi="Times" w:hint="eastAsia"/>
          <w:lang w:val="en-GB"/>
        </w:rPr>
        <w:t>websites</w:t>
      </w:r>
      <w:r w:rsidR="00C34A01">
        <w:rPr>
          <w:rFonts w:ascii="Times" w:hAnsi="Times"/>
          <w:lang w:val="en-GB"/>
        </w:rPr>
        <w:t xml:space="preserve"> </w:t>
      </w:r>
      <w:r w:rsidR="00C34A01">
        <w:rPr>
          <w:rFonts w:ascii="Times" w:hAnsi="Times" w:hint="eastAsia"/>
          <w:lang w:val="en-GB"/>
        </w:rPr>
        <w:t>of</w:t>
      </w:r>
      <w:r w:rsidR="00C34A01">
        <w:rPr>
          <w:rFonts w:ascii="Times" w:hAnsi="Times"/>
          <w:lang w:val="en-GB"/>
        </w:rPr>
        <w:t xml:space="preserve"> </w:t>
      </w:r>
      <w:r w:rsidR="00811010">
        <w:rPr>
          <w:rFonts w:ascii="Times" w:hAnsi="Times"/>
          <w:lang w:val="en-GB"/>
        </w:rPr>
        <w:t xml:space="preserve">the </w:t>
      </w:r>
      <w:r w:rsidR="00C34A01">
        <w:rPr>
          <w:rFonts w:ascii="Times" w:hAnsi="Times"/>
        </w:rPr>
        <w:t>‘</w:t>
      </w:r>
      <w:r w:rsidR="00C34A01" w:rsidRPr="001C7C37">
        <w:rPr>
          <w:rFonts w:ascii="Times" w:hAnsi="Times"/>
        </w:rPr>
        <w:t>Fish &amp; Chips</w:t>
      </w:r>
      <w:r w:rsidR="00C34A01">
        <w:rPr>
          <w:rFonts w:ascii="Times" w:hAnsi="Times"/>
        </w:rPr>
        <w:t xml:space="preserve">’ </w:t>
      </w:r>
      <w:r w:rsidR="00C34A01">
        <w:rPr>
          <w:rFonts w:ascii="Times" w:hAnsi="Times" w:hint="eastAsia"/>
        </w:rPr>
        <w:t>sho</w:t>
      </w:r>
      <w:r w:rsidR="00253B30">
        <w:rPr>
          <w:rFonts w:ascii="Times" w:hAnsi="Times" w:hint="eastAsia"/>
        </w:rPr>
        <w:t>p</w:t>
      </w:r>
      <w:r w:rsidR="00C34A01" w:rsidRPr="00C34A01">
        <w:rPr>
          <w:rFonts w:ascii="Times" w:hAnsi="Times" w:hint="eastAsia"/>
          <w:lang w:val="en-GB"/>
        </w:rPr>
        <w:t>.</w:t>
      </w:r>
      <w:r w:rsidR="00811010">
        <w:rPr>
          <w:rFonts w:ascii="Times" w:hAnsi="Times"/>
          <w:lang w:val="en-GB"/>
        </w:rPr>
        <w:t xml:space="preserve"> </w:t>
      </w:r>
      <w:r w:rsidR="00811010" w:rsidRPr="00811010">
        <w:rPr>
          <w:rFonts w:ascii="Times" w:hAnsi="Times"/>
          <w:lang w:val="en-GB"/>
        </w:rPr>
        <w:t xml:space="preserve">The distribution of </w:t>
      </w:r>
      <w:r w:rsidR="00811010">
        <w:rPr>
          <w:rFonts w:ascii="Times" w:hAnsi="Times" w:hint="eastAsia"/>
          <w:lang w:val="en-GB"/>
        </w:rPr>
        <w:t>the</w:t>
      </w:r>
      <w:r w:rsidR="00811010">
        <w:rPr>
          <w:rFonts w:ascii="Times" w:hAnsi="Times"/>
          <w:lang w:val="en-GB"/>
        </w:rPr>
        <w:t xml:space="preserve"> shops which contain </w:t>
      </w:r>
      <w:r w:rsidR="00811010" w:rsidRPr="00811010">
        <w:rPr>
          <w:rFonts w:ascii="Times" w:hAnsi="Times"/>
          <w:lang w:val="en-GB"/>
        </w:rPr>
        <w:t xml:space="preserve">these websites basically covers </w:t>
      </w:r>
      <w:r w:rsidR="00042C68">
        <w:rPr>
          <w:rFonts w:ascii="Times" w:hAnsi="Times"/>
          <w:lang w:val="en-GB"/>
        </w:rPr>
        <w:t>most</w:t>
      </w:r>
      <w:r w:rsidR="00811010" w:rsidRPr="00811010">
        <w:rPr>
          <w:rFonts w:ascii="Times" w:hAnsi="Times"/>
          <w:lang w:val="en-GB"/>
        </w:rPr>
        <w:t xml:space="preserve"> parts of the UK</w:t>
      </w:r>
      <w:r w:rsidR="00F52510">
        <w:rPr>
          <w:rFonts w:ascii="Times" w:hAnsi="Times"/>
          <w:lang w:val="en-GB"/>
        </w:rPr>
        <w:t xml:space="preserve">. However, </w:t>
      </w:r>
      <w:r w:rsidR="004A7429">
        <w:rPr>
          <w:rFonts w:ascii="Times" w:hAnsi="Times" w:hint="eastAsia"/>
          <w:lang w:val="en-GB"/>
        </w:rPr>
        <w:t>a</w:t>
      </w:r>
      <w:r w:rsidR="00F52510" w:rsidRPr="004A7429">
        <w:rPr>
          <w:rFonts w:ascii="Times" w:hAnsi="Times"/>
          <w:lang w:val="en-GB"/>
        </w:rPr>
        <w:t xml:space="preserve">lthough the distribution of shops covers most cities, the number of shops in each city still </w:t>
      </w:r>
      <w:r w:rsidR="00F52510" w:rsidRPr="004A7429">
        <w:rPr>
          <w:rFonts w:ascii="Times" w:hAnsi="Times"/>
          <w:lang w:val="en-GB"/>
        </w:rPr>
        <w:t xml:space="preserve">shows </w:t>
      </w:r>
      <w:r w:rsidR="00F52510" w:rsidRPr="004A7429">
        <w:rPr>
          <w:rFonts w:ascii="Times" w:hAnsi="Times"/>
          <w:lang w:val="en-GB"/>
        </w:rPr>
        <w:t>bias</w:t>
      </w:r>
      <w:r w:rsidR="004A7429" w:rsidRPr="004A7429">
        <w:rPr>
          <w:rFonts w:ascii="Times" w:hAnsi="Times"/>
          <w:lang w:val="en-GB"/>
        </w:rPr>
        <w:t>. That means</w:t>
      </w:r>
      <w:r w:rsidR="004A7429" w:rsidRPr="004A7429">
        <w:rPr>
          <w:rFonts w:ascii="Times" w:hAnsi="Times"/>
          <w:lang w:val="en-GB"/>
        </w:rPr>
        <w:t xml:space="preserve"> </w:t>
      </w:r>
      <w:r w:rsidR="00042C68" w:rsidRPr="004A7429">
        <w:rPr>
          <w:rFonts w:ascii="Times" w:hAnsi="Times"/>
          <w:lang w:val="en-GB"/>
        </w:rPr>
        <w:t>most of the shops are concentrated in densely populated cities such as London, Manchester</w:t>
      </w:r>
      <w:r w:rsidR="00042C68" w:rsidRPr="004A7429">
        <w:rPr>
          <w:rFonts w:ascii="Times" w:hAnsi="Times"/>
          <w:lang w:val="en-GB"/>
        </w:rPr>
        <w:t xml:space="preserve"> and </w:t>
      </w:r>
      <w:r w:rsidR="00042C68" w:rsidRPr="004A7429">
        <w:rPr>
          <w:rFonts w:ascii="Times" w:hAnsi="Times"/>
          <w:lang w:val="en-GB"/>
        </w:rPr>
        <w:t>Glasgow,</w:t>
      </w:r>
      <w:r w:rsidR="004A7429" w:rsidRPr="004A7429">
        <w:rPr>
          <w:rFonts w:ascii="Times" w:hAnsi="Times"/>
          <w:lang w:val="en-GB"/>
        </w:rPr>
        <w:t xml:space="preserve"> and </w:t>
      </w:r>
      <w:r w:rsidR="004A7429" w:rsidRPr="004A7429">
        <w:rPr>
          <w:rFonts w:ascii="Times" w:hAnsi="Times"/>
          <w:lang w:val="en-GB"/>
        </w:rPr>
        <w:t xml:space="preserve">other cities with sparse populations </w:t>
      </w:r>
      <w:r w:rsidR="004A7429" w:rsidRPr="004A7429">
        <w:rPr>
          <w:rFonts w:ascii="Times" w:hAnsi="Times"/>
          <w:lang w:val="en-GB"/>
        </w:rPr>
        <w:t xml:space="preserve">such as </w:t>
      </w:r>
      <w:r w:rsidR="004A7429" w:rsidRPr="008A27DB">
        <w:rPr>
          <w:rFonts w:ascii="Times" w:eastAsiaTheme="minorEastAsia" w:hAnsi="Times" w:cs="Helvetica Neue"/>
          <w:color w:val="000000"/>
        </w:rPr>
        <w:t>Inverness</w:t>
      </w:r>
      <w:r w:rsidR="004A7429" w:rsidRPr="008A27DB">
        <w:rPr>
          <w:rFonts w:ascii="Times" w:eastAsiaTheme="minorEastAsia" w:hAnsi="Times" w:cs="Helvetica Neue"/>
          <w:color w:val="000000"/>
        </w:rPr>
        <w:t xml:space="preserve"> and Carlisle</w:t>
      </w:r>
      <w:r w:rsidR="004A7429" w:rsidRPr="004A7429">
        <w:rPr>
          <w:rFonts w:ascii="Times" w:hAnsi="Times"/>
          <w:lang w:val="en-GB"/>
        </w:rPr>
        <w:t xml:space="preserve"> </w:t>
      </w:r>
      <w:r w:rsidR="004A7429" w:rsidRPr="004A7429">
        <w:rPr>
          <w:rFonts w:ascii="Times" w:hAnsi="Times"/>
          <w:lang w:val="en-GB"/>
        </w:rPr>
        <w:t xml:space="preserve">have fewer </w:t>
      </w:r>
      <w:r w:rsidR="004A7429">
        <w:rPr>
          <w:rFonts w:ascii="Times" w:hAnsi="Times"/>
          <w:lang w:val="en-GB"/>
        </w:rPr>
        <w:t>shops</w:t>
      </w:r>
      <w:r w:rsidR="004A7429" w:rsidRPr="004A7429">
        <w:rPr>
          <w:rFonts w:ascii="Times" w:hAnsi="Times"/>
          <w:lang w:val="en-GB"/>
        </w:rPr>
        <w:t>.</w:t>
      </w:r>
      <w:r w:rsidR="00042C68" w:rsidRPr="004A7429">
        <w:rPr>
          <w:rFonts w:ascii="Times" w:hAnsi="Times"/>
          <w:lang w:val="en-GB"/>
        </w:rPr>
        <w:t xml:space="preserve"> </w:t>
      </w:r>
      <w:r w:rsidR="008904E4">
        <w:rPr>
          <w:rFonts w:ascii="Times" w:hAnsi="Times" w:hint="eastAsia"/>
          <w:lang w:val="en-GB"/>
        </w:rPr>
        <w:t>Thus</w:t>
      </w:r>
      <w:r w:rsidR="008904E4">
        <w:rPr>
          <w:rFonts w:ascii="Times" w:hAnsi="Times"/>
          <w:lang w:val="en-GB"/>
        </w:rPr>
        <w:t xml:space="preserve">, </w:t>
      </w:r>
      <w:r w:rsidR="008904E4">
        <w:rPr>
          <w:rFonts w:ascii="Times" w:hAnsi="Times" w:hint="eastAsia"/>
          <w:lang w:val="en-GB"/>
        </w:rPr>
        <w:t>t</w:t>
      </w:r>
      <w:r w:rsidR="008904E4" w:rsidRPr="008904E4">
        <w:rPr>
          <w:rFonts w:ascii="Times" w:hAnsi="Times"/>
          <w:lang w:val="en-GB"/>
        </w:rPr>
        <w:t>his imbalance will be reflec</w:t>
      </w:r>
      <w:r w:rsidR="008904E4">
        <w:rPr>
          <w:rFonts w:ascii="Times" w:hAnsi="Times"/>
          <w:lang w:val="en-GB"/>
        </w:rPr>
        <w:t>ted when the project visuali</w:t>
      </w:r>
      <w:r w:rsidR="008904E4">
        <w:rPr>
          <w:rFonts w:ascii="Times" w:hAnsi="Times" w:hint="eastAsia"/>
          <w:lang w:val="en-GB"/>
        </w:rPr>
        <w:t>ses</w:t>
      </w:r>
      <w:r w:rsidR="008904E4" w:rsidRPr="008904E4">
        <w:rPr>
          <w:rFonts w:ascii="Times" w:hAnsi="Times"/>
          <w:lang w:val="en-GB"/>
        </w:rPr>
        <w:t xml:space="preserve"> the </w:t>
      </w:r>
      <w:r w:rsidR="008904E4">
        <w:rPr>
          <w:rFonts w:ascii="Times" w:hAnsi="Times" w:hint="eastAsia"/>
          <w:lang w:val="en-GB"/>
        </w:rPr>
        <w:t>shop</w:t>
      </w:r>
      <w:r w:rsidR="001D7C19">
        <w:rPr>
          <w:rFonts w:ascii="Times" w:hAnsi="Times" w:hint="eastAsia"/>
          <w:lang w:val="en-GB"/>
        </w:rPr>
        <w:t>s</w:t>
      </w:r>
      <w:r w:rsidR="008904E4" w:rsidRPr="008904E4">
        <w:rPr>
          <w:rFonts w:ascii="Times" w:hAnsi="Times" w:hint="eastAsia"/>
          <w:lang w:val="en-GB"/>
        </w:rPr>
        <w:t>'</w:t>
      </w:r>
      <w:r w:rsidR="008904E4" w:rsidRPr="008904E4">
        <w:rPr>
          <w:rFonts w:ascii="Times" w:hAnsi="Times"/>
          <w:lang w:val="en-GB"/>
        </w:rPr>
        <w:t xml:space="preserve"> geographic data</w:t>
      </w:r>
      <w:r w:rsidR="002D4866">
        <w:rPr>
          <w:rFonts w:ascii="Times" w:hAnsi="Times"/>
          <w:lang w:val="en-GB"/>
        </w:rPr>
        <w:t xml:space="preserve"> in 3.1.3</w:t>
      </w:r>
      <w:r w:rsidR="008904E4" w:rsidRPr="008904E4">
        <w:rPr>
          <w:rFonts w:ascii="Times" w:hAnsi="Times"/>
          <w:lang w:val="en-GB"/>
        </w:rPr>
        <w:t>.</w:t>
      </w:r>
      <w:r w:rsidR="008904E4">
        <w:rPr>
          <w:rFonts w:ascii="Times" w:hAnsi="Times"/>
          <w:lang w:val="en-GB"/>
        </w:rPr>
        <w:t xml:space="preserve"> </w:t>
      </w:r>
      <w:r w:rsidR="003D1456" w:rsidRPr="003D1456">
        <w:rPr>
          <w:rFonts w:ascii="Times" w:hAnsi="Times"/>
          <w:lang w:val="en-GB"/>
        </w:rPr>
        <w:t xml:space="preserve">Each </w:t>
      </w:r>
      <w:r w:rsidR="003D1456">
        <w:rPr>
          <w:rFonts w:ascii="Times" w:hAnsi="Times"/>
        </w:rPr>
        <w:t>‘</w:t>
      </w:r>
      <w:r w:rsidR="003D1456" w:rsidRPr="001C7C37">
        <w:rPr>
          <w:rFonts w:ascii="Times" w:hAnsi="Times"/>
        </w:rPr>
        <w:t>Fish &amp; Chips</w:t>
      </w:r>
      <w:r w:rsidR="003D1456">
        <w:rPr>
          <w:rFonts w:ascii="Times" w:hAnsi="Times"/>
        </w:rPr>
        <w:t>’</w:t>
      </w:r>
      <w:r w:rsidR="003D1456">
        <w:rPr>
          <w:rFonts w:ascii="Times" w:hAnsi="Times"/>
        </w:rPr>
        <w:t xml:space="preserve"> </w:t>
      </w:r>
      <w:r w:rsidR="003D1456">
        <w:rPr>
          <w:rFonts w:ascii="Times" w:hAnsi="Times" w:hint="eastAsia"/>
          <w:lang w:val="en-GB"/>
        </w:rPr>
        <w:t>shop</w:t>
      </w:r>
      <w:r w:rsidR="003D1456">
        <w:rPr>
          <w:rFonts w:ascii="Times" w:hAnsi="Times"/>
          <w:lang w:val="en-GB"/>
        </w:rPr>
        <w:t xml:space="preserve"> </w:t>
      </w:r>
      <w:r w:rsidR="003D1456">
        <w:rPr>
          <w:rFonts w:ascii="Times" w:hAnsi="Times" w:hint="eastAsia"/>
          <w:lang w:val="en-GB"/>
        </w:rPr>
        <w:t>collected</w:t>
      </w:r>
      <w:r w:rsidR="003D1456">
        <w:rPr>
          <w:rFonts w:ascii="Times" w:hAnsi="Times"/>
          <w:lang w:val="en-GB"/>
        </w:rPr>
        <w:t xml:space="preserve"> </w:t>
      </w:r>
      <w:r w:rsidR="003D1456">
        <w:rPr>
          <w:rFonts w:ascii="Times" w:hAnsi="Times" w:hint="eastAsia"/>
          <w:lang w:val="en-GB"/>
        </w:rPr>
        <w:t>by</w:t>
      </w:r>
      <w:r w:rsidR="003D1456" w:rsidRPr="003D1456">
        <w:rPr>
          <w:rFonts w:ascii="Times" w:hAnsi="Times"/>
          <w:lang w:val="en-GB"/>
        </w:rPr>
        <w:t xml:space="preserve"> the project will be assigned id, city</w:t>
      </w:r>
      <w:r w:rsidR="003D1456">
        <w:rPr>
          <w:rFonts w:ascii="Times" w:hAnsi="Times"/>
          <w:lang w:val="en-GB"/>
        </w:rPr>
        <w:t xml:space="preserve"> </w:t>
      </w:r>
      <w:r w:rsidR="003D1456">
        <w:rPr>
          <w:rFonts w:ascii="Times" w:hAnsi="Times" w:hint="eastAsia"/>
          <w:lang w:val="en-GB"/>
        </w:rPr>
        <w:t>name</w:t>
      </w:r>
      <w:r w:rsidR="003D1456">
        <w:rPr>
          <w:rFonts w:ascii="Times" w:hAnsi="Times"/>
          <w:lang w:val="en-GB"/>
        </w:rPr>
        <w:t xml:space="preserve">, and </w:t>
      </w:r>
      <w:r w:rsidR="003D1456">
        <w:rPr>
          <w:rFonts w:ascii="Times" w:hAnsi="Times" w:hint="eastAsia"/>
          <w:lang w:val="en-GB"/>
        </w:rPr>
        <w:t>the</w:t>
      </w:r>
      <w:r w:rsidR="003D1456">
        <w:rPr>
          <w:rFonts w:ascii="Times" w:hAnsi="Times"/>
          <w:lang w:val="en-GB"/>
        </w:rPr>
        <w:t xml:space="preserve"> </w:t>
      </w:r>
      <w:r w:rsidR="003D1456">
        <w:rPr>
          <w:rFonts w:ascii="Times" w:hAnsi="Times"/>
          <w:lang w:val="en-GB"/>
        </w:rPr>
        <w:t>UR</w:t>
      </w:r>
      <w:r w:rsidR="003D1456">
        <w:rPr>
          <w:rFonts w:ascii="Times" w:hAnsi="Times" w:hint="eastAsia"/>
          <w:lang w:val="en-GB"/>
        </w:rPr>
        <w:t>L</w:t>
      </w:r>
      <w:r w:rsidR="003D1456">
        <w:rPr>
          <w:rFonts w:ascii="Times" w:hAnsi="Times"/>
          <w:lang w:val="en-GB"/>
        </w:rPr>
        <w:t xml:space="preserve"> and th</w:t>
      </w:r>
      <w:r w:rsidR="003D1456">
        <w:rPr>
          <w:rFonts w:ascii="Times" w:hAnsi="Times"/>
          <w:lang w:val="en-GB"/>
        </w:rPr>
        <w:t>is</w:t>
      </w:r>
      <w:r w:rsidR="003D1456">
        <w:rPr>
          <w:rFonts w:ascii="Times" w:hAnsi="Times"/>
          <w:lang w:val="en-GB"/>
        </w:rPr>
        <w:t xml:space="preserve"> information is stored </w:t>
      </w:r>
      <w:r w:rsidR="003D1456">
        <w:rPr>
          <w:rFonts w:ascii="Times" w:hAnsi="Times"/>
          <w:lang w:val="en-GB"/>
        </w:rPr>
        <w:t>in an CSV format file.</w:t>
      </w:r>
      <w:r w:rsidR="003D1456">
        <w:rPr>
          <w:rFonts w:ascii="Times" w:hAnsi="Times" w:hint="eastAsia"/>
          <w:lang w:val="en-GB"/>
        </w:rPr>
        <w:t xml:space="preserve"> </w:t>
      </w:r>
      <w:proofErr w:type="spellStart"/>
      <w:r w:rsidR="003D1456" w:rsidRPr="003D1456">
        <w:rPr>
          <w:rFonts w:ascii="Times" w:hAnsi="Times"/>
          <w:lang w:val="en-GB"/>
        </w:rPr>
        <w:t>Id</w:t>
      </w:r>
      <w:proofErr w:type="spellEnd"/>
      <w:r w:rsidR="003D1456" w:rsidRPr="003D1456">
        <w:rPr>
          <w:rFonts w:ascii="Times" w:hAnsi="Times"/>
          <w:lang w:val="en-GB"/>
        </w:rPr>
        <w:t xml:space="preserve"> is used to uniquely identify the </w:t>
      </w:r>
      <w:r w:rsidR="00C13982">
        <w:rPr>
          <w:rFonts w:ascii="Times" w:hAnsi="Times" w:hint="eastAsia"/>
          <w:lang w:val="en-GB"/>
        </w:rPr>
        <w:t>shop</w:t>
      </w:r>
      <w:r w:rsidR="00C13982">
        <w:rPr>
          <w:rFonts w:ascii="Times" w:hAnsi="Times"/>
          <w:lang w:val="en-GB"/>
        </w:rPr>
        <w:t xml:space="preserve"> </w:t>
      </w:r>
      <w:r w:rsidR="003D1456">
        <w:rPr>
          <w:rFonts w:ascii="Times" w:hAnsi="Times" w:hint="eastAsia"/>
          <w:lang w:val="en-GB"/>
        </w:rPr>
        <w:t>and</w:t>
      </w:r>
      <w:r w:rsidR="003D1456">
        <w:rPr>
          <w:rFonts w:ascii="Times" w:hAnsi="Times"/>
          <w:lang w:val="en-GB"/>
        </w:rPr>
        <w:t xml:space="preserve"> the city name is used to </w:t>
      </w:r>
      <w:r w:rsidR="003D1456" w:rsidRPr="003D1456">
        <w:rPr>
          <w:rFonts w:ascii="Times" w:hAnsi="Times"/>
          <w:lang w:val="en-GB"/>
        </w:rPr>
        <w:t xml:space="preserve">find the coordinates of the city where the </w:t>
      </w:r>
      <w:r w:rsidR="003D1456">
        <w:rPr>
          <w:rFonts w:ascii="Times" w:hAnsi="Times" w:hint="eastAsia"/>
          <w:lang w:val="en-GB"/>
        </w:rPr>
        <w:t>shop</w:t>
      </w:r>
      <w:r w:rsidR="003D1456">
        <w:rPr>
          <w:rFonts w:ascii="Times" w:hAnsi="Times"/>
          <w:lang w:val="en-GB"/>
        </w:rPr>
        <w:t xml:space="preserve"> </w:t>
      </w:r>
      <w:r w:rsidR="003D1456" w:rsidRPr="003D1456">
        <w:rPr>
          <w:rFonts w:ascii="Times" w:hAnsi="Times"/>
          <w:lang w:val="en-GB"/>
        </w:rPr>
        <w:t>is located</w:t>
      </w:r>
      <w:r w:rsidR="006F0284">
        <w:rPr>
          <w:rFonts w:ascii="Times" w:hAnsi="Times"/>
          <w:lang w:val="en-GB"/>
        </w:rPr>
        <w:t xml:space="preserve"> (cities with </w:t>
      </w:r>
      <w:r w:rsidR="00066674">
        <w:rPr>
          <w:rFonts w:ascii="Times" w:hAnsi="Times"/>
          <w:lang w:val="en-GB"/>
        </w:rPr>
        <w:t xml:space="preserve">their </w:t>
      </w:r>
      <w:r w:rsidR="006F0284">
        <w:rPr>
          <w:rFonts w:ascii="Times" w:hAnsi="Times"/>
          <w:lang w:val="en-GB"/>
        </w:rPr>
        <w:t xml:space="preserve">coordinates </w:t>
      </w:r>
      <w:r w:rsidR="00066674">
        <w:rPr>
          <w:rFonts w:ascii="Times" w:hAnsi="Times"/>
          <w:lang w:val="en-GB"/>
        </w:rPr>
        <w:t>are stored in</w:t>
      </w:r>
      <w:r w:rsidR="006F0284">
        <w:rPr>
          <w:rFonts w:ascii="Times" w:hAnsi="Times"/>
          <w:lang w:val="en-GB"/>
        </w:rPr>
        <w:t xml:space="preserve"> another file)</w:t>
      </w:r>
      <w:r w:rsidR="003D1456" w:rsidRPr="003D1456">
        <w:rPr>
          <w:rFonts w:ascii="Times" w:hAnsi="Times"/>
          <w:lang w:val="en-GB"/>
        </w:rPr>
        <w:t>.</w:t>
      </w:r>
    </w:p>
    <w:p w14:paraId="155908D8" w14:textId="77777777" w:rsidR="00DF7E7F" w:rsidRPr="00DF7E7F" w:rsidRDefault="00DF7E7F" w:rsidP="00DF7E7F">
      <w:pPr>
        <w:jc w:val="both"/>
        <w:rPr>
          <w:rFonts w:ascii="Times" w:hAnsi="Times"/>
          <w:lang w:val="en-GB"/>
        </w:rPr>
      </w:pPr>
      <w:r w:rsidRPr="00DF7E7F">
        <w:rPr>
          <w:rFonts w:ascii="Times" w:hAnsi="Times"/>
          <w:lang w:val="en-GB"/>
        </w:rPr>
        <w:t xml:space="preserve">After the project completes the shop collection, the project wrote a Python script that uses urllib2 module to crawl HTML data from the collected websites. The urllib2 module provides a way to simulate a browser to send HTTP requests to a website. This method avoids the problem of some websites' denying access due to the detection of abnormal access. Besides, the script uses file which has the coordinates of different cities and finds the geographic coordinates of each shops. (In this project, the coordinates of the shops in the same city are the coordinates of the city). </w:t>
      </w:r>
    </w:p>
    <w:p w14:paraId="2C02EA43" w14:textId="13317A9B" w:rsidR="001C7C37" w:rsidRPr="00004393" w:rsidRDefault="00DF7E7F" w:rsidP="00004393">
      <w:pPr>
        <w:jc w:val="both"/>
        <w:rPr>
          <w:rFonts w:ascii="Times" w:hAnsi="Times" w:cs="Times New Roman"/>
          <w:lang w:val="en-GB"/>
        </w:rPr>
      </w:pPr>
      <w:r w:rsidRPr="00DF7E7F">
        <w:rPr>
          <w:rFonts w:ascii="Times" w:hAnsi="Times"/>
          <w:lang w:val="en-GB"/>
        </w:rPr>
        <w:lastRenderedPageBreak/>
        <w:t>The script generates multiple independent files, each of which stores the HTML source code of a shop, and the file name is the Id of the shop. In addition, the script also generates a mapping file which contain id, name of HTML source code file and coordinates of that shop. As a result, after the data acquisition procedure, the project connected each shops’ HTML content with its coordinates.</w:t>
      </w:r>
    </w:p>
    <w:p w14:paraId="06E1D074" w14:textId="4D80A455" w:rsidR="001C7C37" w:rsidRPr="008A27DB" w:rsidRDefault="001C7C37" w:rsidP="008A27DB">
      <w:pPr>
        <w:pStyle w:val="a3"/>
        <w:numPr>
          <w:ilvl w:val="0"/>
          <w:numId w:val="41"/>
        </w:numPr>
        <w:spacing w:before="240" w:after="60" w:line="360" w:lineRule="auto"/>
        <w:ind w:firstLineChars="0"/>
        <w:rPr>
          <w:rFonts w:ascii="Times" w:hAnsi="Times" w:cs="Times New Roman"/>
          <w:b/>
          <w:sz w:val="26"/>
          <w:szCs w:val="26"/>
          <w:lang w:val="en-GB"/>
        </w:rPr>
      </w:pPr>
      <w:r w:rsidRPr="00004393">
        <w:rPr>
          <w:rFonts w:ascii="Times" w:hAnsi="Times" w:cs="Times New Roman"/>
          <w:b/>
          <w:sz w:val="26"/>
          <w:szCs w:val="26"/>
          <w:lang w:val="en-GB"/>
        </w:rPr>
        <w:t xml:space="preserve">Data </w:t>
      </w:r>
      <w:r w:rsidRPr="00004393">
        <w:rPr>
          <w:rFonts w:ascii="Times" w:hAnsi="Times" w:cs="Times New Roman"/>
          <w:b/>
          <w:sz w:val="26"/>
          <w:szCs w:val="26"/>
          <w:lang w:val="en-GB" w:eastAsia="en-US"/>
        </w:rPr>
        <w:t>cleaning</w:t>
      </w:r>
    </w:p>
    <w:p w14:paraId="115A8AE6" w14:textId="6E8DB357" w:rsidR="005E7F59" w:rsidRDefault="005E7F59" w:rsidP="00004393">
      <w:pPr>
        <w:jc w:val="both"/>
        <w:rPr>
          <w:rFonts w:ascii="Times" w:hAnsi="Times" w:cs="Times New Roman" w:hint="eastAsia"/>
          <w:lang w:val="en-GB"/>
        </w:rPr>
      </w:pPr>
      <w:r w:rsidRPr="005E7F59">
        <w:rPr>
          <w:rFonts w:ascii="Times" w:hAnsi="Times" w:cs="Times New Roman"/>
          <w:lang w:val="en-GB"/>
        </w:rPr>
        <w:t>The entire process of data cleansing in this proj</w:t>
      </w:r>
      <w:r w:rsidR="00844EEF">
        <w:rPr>
          <w:rFonts w:ascii="Times" w:hAnsi="Times" w:cs="Times New Roman"/>
          <w:lang w:val="en-GB"/>
        </w:rPr>
        <w:t xml:space="preserve">ect is a process similar to </w:t>
      </w:r>
      <w:r w:rsidR="00844EEF">
        <w:rPr>
          <w:rFonts w:ascii="Times" w:hAnsi="Times" w:cs="Times New Roman" w:hint="eastAsia"/>
          <w:lang w:val="en-GB"/>
        </w:rPr>
        <w:t>M</w:t>
      </w:r>
      <w:r w:rsidR="00844EEF">
        <w:rPr>
          <w:rFonts w:ascii="Times" w:hAnsi="Times" w:cs="Times New Roman"/>
          <w:lang w:val="en-GB"/>
        </w:rPr>
        <w:t>ap-</w:t>
      </w:r>
      <w:r w:rsidR="00844EEF">
        <w:rPr>
          <w:rFonts w:ascii="Times" w:hAnsi="Times" w:cs="Times New Roman" w:hint="eastAsia"/>
          <w:lang w:val="en-GB"/>
        </w:rPr>
        <w:t>R</w:t>
      </w:r>
      <w:r w:rsidR="00F73BB9">
        <w:rPr>
          <w:rFonts w:ascii="Times" w:hAnsi="Times" w:cs="Times New Roman"/>
          <w:lang w:val="en-GB"/>
        </w:rPr>
        <w:t xml:space="preserve">educe </w:t>
      </w:r>
      <w:r w:rsidR="00F73BB9">
        <w:rPr>
          <w:rFonts w:ascii="Times" w:hAnsi="Times" w:cs="Times New Roman" w:hint="eastAsia"/>
          <w:lang w:val="en-GB"/>
        </w:rPr>
        <w:t>that</w:t>
      </w:r>
      <w:r w:rsidR="00333A99">
        <w:rPr>
          <w:rFonts w:ascii="Times" w:hAnsi="Times" w:cs="Times New Roman"/>
          <w:lang w:val="en-GB"/>
        </w:rPr>
        <w:t xml:space="preserve"> </w:t>
      </w:r>
      <w:r w:rsidR="00F73BB9">
        <w:rPr>
          <w:rFonts w:ascii="Times" w:hAnsi="Times" w:cs="Times New Roman" w:hint="eastAsia"/>
          <w:lang w:val="en-GB"/>
        </w:rPr>
        <w:t>t</w:t>
      </w:r>
      <w:r w:rsidR="00333A99" w:rsidRPr="00333A99">
        <w:rPr>
          <w:rFonts w:ascii="Times" w:hAnsi="Times" w:cs="Times New Roman"/>
          <w:lang w:val="en-GB"/>
        </w:rPr>
        <w:t xml:space="preserve">he Map method generates a series of intermediate key and value pairs </w:t>
      </w:r>
      <w:r w:rsidR="00F73BB9">
        <w:rPr>
          <w:rFonts w:ascii="Times" w:hAnsi="Times" w:cs="Times New Roman" w:hint="eastAsia"/>
          <w:lang w:val="en-GB"/>
        </w:rPr>
        <w:t>and</w:t>
      </w:r>
      <w:r w:rsidR="00F73BB9">
        <w:rPr>
          <w:rFonts w:ascii="Times" w:hAnsi="Times" w:cs="Times New Roman"/>
          <w:lang w:val="en-GB"/>
        </w:rPr>
        <w:t xml:space="preserve"> </w:t>
      </w:r>
      <w:r w:rsidR="00F73BB9">
        <w:rPr>
          <w:rFonts w:ascii="Times" w:hAnsi="Times" w:cs="Times New Roman" w:hint="eastAsia"/>
          <w:lang w:val="en-GB"/>
        </w:rPr>
        <w:t>t</w:t>
      </w:r>
      <w:r w:rsidR="00333A99" w:rsidRPr="00333A99">
        <w:rPr>
          <w:rFonts w:ascii="Times" w:hAnsi="Times" w:cs="Times New Roman"/>
          <w:lang w:val="en-GB"/>
        </w:rPr>
        <w:t>he Reduce method merges the results of the Map method according to the same key value</w:t>
      </w:r>
      <w:r w:rsidR="00F73BB9">
        <w:rPr>
          <w:rFonts w:ascii="Times" w:hAnsi="Times" w:cs="Times New Roman"/>
          <w:lang w:val="en-GB"/>
        </w:rPr>
        <w:t xml:space="preserve"> [</w:t>
      </w:r>
      <w:r w:rsidR="00F7031D">
        <w:rPr>
          <w:rFonts w:ascii="Times" w:hAnsi="Times" w:cs="Times New Roman"/>
          <w:lang w:val="en-GB"/>
        </w:rPr>
        <w:t>37</w:t>
      </w:r>
      <w:r w:rsidR="00F73BB9">
        <w:rPr>
          <w:rFonts w:ascii="Times" w:hAnsi="Times" w:cs="Times New Roman"/>
          <w:lang w:val="en-GB"/>
        </w:rPr>
        <w:t>]</w:t>
      </w:r>
      <w:r w:rsidR="00333A99" w:rsidRPr="00333A99">
        <w:rPr>
          <w:rFonts w:ascii="Times" w:hAnsi="Times" w:cs="Times New Roman"/>
          <w:lang w:val="en-GB"/>
        </w:rPr>
        <w:t>.</w:t>
      </w:r>
      <w:r w:rsidR="00F7031D">
        <w:rPr>
          <w:rFonts w:ascii="Times" w:hAnsi="Times" w:cs="Times New Roman"/>
          <w:lang w:val="en-GB"/>
        </w:rPr>
        <w:t xml:space="preserve"> </w:t>
      </w:r>
      <w:r w:rsidR="00F7031D" w:rsidRPr="00F7031D">
        <w:rPr>
          <w:rFonts w:ascii="Times" w:hAnsi="Times" w:cs="Times New Roman"/>
          <w:lang w:val="en-GB"/>
        </w:rPr>
        <w:t xml:space="preserve">This project uses two Python scripts to </w:t>
      </w:r>
      <w:r w:rsidR="0065399C">
        <w:rPr>
          <w:rFonts w:ascii="Times" w:hAnsi="Times" w:cs="Times New Roman" w:hint="eastAsia"/>
          <w:lang w:val="en-GB"/>
        </w:rPr>
        <w:t>achieve</w:t>
      </w:r>
      <w:r w:rsidR="00F7031D" w:rsidRPr="00F7031D">
        <w:rPr>
          <w:rFonts w:ascii="Times" w:hAnsi="Times" w:cs="Times New Roman"/>
          <w:lang w:val="en-GB"/>
        </w:rPr>
        <w:t xml:space="preserve"> the Map and Reduce processes to complete the data </w:t>
      </w:r>
      <w:r w:rsidR="00F7031D">
        <w:rPr>
          <w:rFonts w:ascii="Times" w:hAnsi="Times" w:cs="Times New Roman" w:hint="eastAsia"/>
          <w:lang w:val="en-GB"/>
        </w:rPr>
        <w:t>cleaning procedure</w:t>
      </w:r>
      <w:r w:rsidR="00F7031D" w:rsidRPr="00F7031D">
        <w:rPr>
          <w:rFonts w:ascii="Times" w:hAnsi="Times" w:cs="Times New Roman"/>
          <w:lang w:val="en-GB"/>
        </w:rPr>
        <w:t>.</w:t>
      </w:r>
      <w:r w:rsidR="00F7031D">
        <w:rPr>
          <w:rFonts w:ascii="Times" w:hAnsi="Times" w:cs="Times New Roman"/>
          <w:lang w:val="en-GB"/>
        </w:rPr>
        <w:t xml:space="preserve"> </w:t>
      </w:r>
      <w:r w:rsidR="00CA1DB9" w:rsidRPr="00CA1DB9">
        <w:rPr>
          <w:rFonts w:ascii="Times" w:hAnsi="Times" w:cs="Times New Roman"/>
          <w:lang w:val="en-GB"/>
        </w:rPr>
        <w:t>The Map script is responsible for extracting independent</w:t>
      </w:r>
      <w:r w:rsidR="00CA1DB9">
        <w:rPr>
          <w:rFonts w:ascii="Times" w:hAnsi="Times" w:cs="Times New Roman"/>
          <w:lang w:val="en-GB"/>
        </w:rPr>
        <w:t xml:space="preserve"> </w:t>
      </w:r>
      <w:r w:rsidR="00CA1DB9">
        <w:rPr>
          <w:rFonts w:ascii="Times" w:hAnsi="Times" w:cs="Times New Roman" w:hint="eastAsia"/>
          <w:lang w:val="en-GB"/>
        </w:rPr>
        <w:t>single</w:t>
      </w:r>
      <w:r w:rsidR="00CA1DB9" w:rsidRPr="00CA1DB9">
        <w:rPr>
          <w:rFonts w:ascii="Times" w:hAnsi="Times" w:cs="Times New Roman"/>
          <w:lang w:val="en-GB"/>
        </w:rPr>
        <w:t xml:space="preserve"> words </w:t>
      </w:r>
      <w:r w:rsidR="00CA1DB9">
        <w:rPr>
          <w:rFonts w:ascii="Times" w:hAnsi="Times" w:cs="Times New Roman" w:hint="eastAsia"/>
          <w:lang w:val="en-GB"/>
        </w:rPr>
        <w:t>with</w:t>
      </w:r>
      <w:r w:rsidR="00CA1DB9">
        <w:rPr>
          <w:rFonts w:ascii="Times" w:hAnsi="Times" w:cs="Times New Roman"/>
          <w:lang w:val="en-GB"/>
        </w:rPr>
        <w:t xml:space="preserve"> </w:t>
      </w:r>
      <w:r w:rsidR="00CA1DB9" w:rsidRPr="00CA1DB9">
        <w:rPr>
          <w:rFonts w:ascii="Times" w:hAnsi="Times" w:cs="Times New Roman"/>
          <w:lang w:val="en-GB"/>
        </w:rPr>
        <w:t>their shop id</w:t>
      </w:r>
      <w:r w:rsidR="00697151">
        <w:rPr>
          <w:rFonts w:ascii="Times" w:hAnsi="Times" w:cs="Times New Roman"/>
          <w:lang w:val="en-GB"/>
        </w:rPr>
        <w:t xml:space="preserve"> (</w:t>
      </w:r>
      <w:r w:rsidR="00697151" w:rsidRPr="00697151">
        <w:rPr>
          <w:rFonts w:ascii="Times" w:hAnsi="Times" w:cs="Times New Roman"/>
          <w:lang w:val="en-GB"/>
        </w:rPr>
        <w:t>will be described in the d</w:t>
      </w:r>
      <w:r w:rsidR="00697151">
        <w:rPr>
          <w:rFonts w:ascii="Times" w:hAnsi="Times" w:cs="Times New Roman"/>
          <w:lang w:val="en-GB"/>
        </w:rPr>
        <w:t>escription of the Reduce script)</w:t>
      </w:r>
      <w:r w:rsidR="00CA1DB9" w:rsidRPr="00CA1DB9">
        <w:rPr>
          <w:rFonts w:ascii="Times" w:hAnsi="Times" w:cs="Times New Roman"/>
          <w:lang w:val="en-GB"/>
        </w:rPr>
        <w:t xml:space="preserve"> and shop coordinates.</w:t>
      </w:r>
      <w:r w:rsidR="00CA1DB9">
        <w:rPr>
          <w:rFonts w:ascii="Times" w:hAnsi="Times" w:cs="Times New Roman"/>
          <w:lang w:val="en-GB"/>
        </w:rPr>
        <w:t xml:space="preserve"> </w:t>
      </w:r>
      <w:r w:rsidR="00CA1DB9" w:rsidRPr="00CA1DB9">
        <w:rPr>
          <w:rFonts w:ascii="Times" w:hAnsi="Times" w:cs="Times New Roman"/>
          <w:lang w:val="en-GB"/>
        </w:rPr>
        <w:t xml:space="preserve">The Reduce script is mainly responsible for merging the words output by the Map script and adding the coordinates of the same word to </w:t>
      </w:r>
      <w:r w:rsidR="00CA1DB9">
        <w:rPr>
          <w:rFonts w:ascii="Times" w:hAnsi="Times" w:cs="Times New Roman"/>
          <w:lang w:val="en-GB"/>
        </w:rPr>
        <w:t>the coordinate set of that word</w:t>
      </w:r>
      <w:r w:rsidR="00CA1DB9" w:rsidRPr="00CA1DB9">
        <w:rPr>
          <w:rFonts w:ascii="Times" w:hAnsi="Times" w:cs="Times New Roman"/>
          <w:lang w:val="en-GB"/>
        </w:rPr>
        <w:t>.</w:t>
      </w:r>
      <w:r w:rsidR="00CA1DB9">
        <w:rPr>
          <w:rFonts w:ascii="Times" w:hAnsi="Times" w:cs="Times New Roman"/>
          <w:lang w:val="en-GB"/>
        </w:rPr>
        <w:t xml:space="preserve"> </w:t>
      </w:r>
    </w:p>
    <w:p w14:paraId="78CCDE3A" w14:textId="0220414F" w:rsidR="000B4513" w:rsidRDefault="0065399C" w:rsidP="00004393">
      <w:pPr>
        <w:jc w:val="both"/>
        <w:rPr>
          <w:rFonts w:ascii="Times" w:hAnsi="Times" w:cs="Times New Roman"/>
          <w:lang w:val="en-GB"/>
        </w:rPr>
      </w:pPr>
      <w:r>
        <w:rPr>
          <w:rFonts w:ascii="Times" w:hAnsi="Times" w:cs="Times New Roman" w:hint="eastAsia"/>
          <w:lang w:val="en-GB"/>
        </w:rPr>
        <w:t>The</w:t>
      </w:r>
      <w:r>
        <w:rPr>
          <w:rFonts w:ascii="Times" w:hAnsi="Times" w:cs="Times New Roman"/>
          <w:lang w:val="en-GB"/>
        </w:rPr>
        <w:t xml:space="preserve"> </w:t>
      </w:r>
      <w:r w:rsidR="00CC3A8B">
        <w:rPr>
          <w:rFonts w:ascii="Times" w:hAnsi="Times" w:cs="Times New Roman"/>
          <w:lang w:val="en-GB"/>
        </w:rPr>
        <w:t>Map</w:t>
      </w:r>
      <w:r>
        <w:rPr>
          <w:rFonts w:ascii="Times" w:hAnsi="Times" w:cs="Times New Roman"/>
          <w:lang w:val="en-GB"/>
        </w:rPr>
        <w:t xml:space="preserve"> script</w:t>
      </w:r>
      <w:r w:rsidR="0049040A">
        <w:rPr>
          <w:rFonts w:ascii="Times" w:hAnsi="Times" w:cs="Times New Roman"/>
          <w:lang w:val="en-GB"/>
        </w:rPr>
        <w:t xml:space="preserve"> mainly </w:t>
      </w:r>
      <w:r w:rsidR="0049040A">
        <w:rPr>
          <w:rFonts w:ascii="Times" w:hAnsi="Times" w:cs="Times New Roman"/>
          <w:lang w:val="en-GB"/>
        </w:rPr>
        <w:t>focuses</w:t>
      </w:r>
      <w:r w:rsidR="0049040A">
        <w:rPr>
          <w:rFonts w:ascii="Times" w:hAnsi="Times" w:cs="Times New Roman"/>
          <w:lang w:val="en-GB"/>
        </w:rPr>
        <w:t xml:space="preserve"> on</w:t>
      </w:r>
      <w:r w:rsidR="0049040A">
        <w:rPr>
          <w:rFonts w:ascii="Times" w:hAnsi="Times" w:cs="Times New Roman"/>
          <w:lang w:val="en-GB"/>
        </w:rPr>
        <w:t xml:space="preserve"> filtering useless HTML content, </w:t>
      </w:r>
      <w:r w:rsidR="0049040A">
        <w:rPr>
          <w:rFonts w:ascii="Times" w:hAnsi="Times" w:cs="Times New Roman"/>
          <w:lang w:val="en-GB"/>
        </w:rPr>
        <w:t xml:space="preserve">extracting </w:t>
      </w:r>
      <w:r w:rsidR="0049040A" w:rsidRPr="0049040A">
        <w:rPr>
          <w:rFonts w:ascii="Times" w:hAnsi="Times" w:cs="Times New Roman"/>
          <w:lang w:val="en-GB"/>
        </w:rPr>
        <w:t xml:space="preserve">the content </w:t>
      </w:r>
      <w:r w:rsidR="0049040A">
        <w:rPr>
          <w:rFonts w:ascii="Times" w:hAnsi="Times" w:cs="Times New Roman" w:hint="eastAsia"/>
          <w:lang w:val="en-GB"/>
        </w:rPr>
        <w:t>in</w:t>
      </w:r>
      <w:r w:rsidR="0049040A" w:rsidRPr="0049040A">
        <w:rPr>
          <w:rFonts w:ascii="Times" w:hAnsi="Times" w:cs="Times New Roman"/>
          <w:lang w:val="en-GB"/>
        </w:rPr>
        <w:t xml:space="preserve"> the </w:t>
      </w:r>
      <w:r w:rsidR="0049040A">
        <w:rPr>
          <w:rFonts w:ascii="Times" w:hAnsi="Times" w:cs="Times New Roman" w:hint="eastAsia"/>
          <w:lang w:val="en-GB"/>
        </w:rPr>
        <w:t>HTML</w:t>
      </w:r>
      <w:r w:rsidR="0049040A">
        <w:rPr>
          <w:rFonts w:ascii="Times" w:hAnsi="Times" w:cs="Times New Roman"/>
          <w:lang w:val="en-GB"/>
        </w:rPr>
        <w:t xml:space="preserve"> </w:t>
      </w:r>
      <w:r w:rsidR="0049040A" w:rsidRPr="0049040A">
        <w:rPr>
          <w:rFonts w:ascii="Times" w:hAnsi="Times" w:cs="Times New Roman"/>
          <w:lang w:val="en-GB"/>
        </w:rPr>
        <w:t>tag</w:t>
      </w:r>
      <w:r w:rsidR="00551F90">
        <w:rPr>
          <w:rFonts w:ascii="Times" w:hAnsi="Times" w:cs="Times New Roman"/>
          <w:lang w:val="en-GB"/>
        </w:rPr>
        <w:t xml:space="preserve">, </w:t>
      </w:r>
      <w:r w:rsidR="0049040A" w:rsidRPr="0049040A">
        <w:rPr>
          <w:rFonts w:ascii="Times" w:hAnsi="Times" w:cs="Times New Roman"/>
          <w:lang w:val="en-GB"/>
        </w:rPr>
        <w:t>split</w:t>
      </w:r>
      <w:r w:rsidR="0049040A">
        <w:rPr>
          <w:rFonts w:ascii="Times" w:hAnsi="Times" w:cs="Times New Roman" w:hint="eastAsia"/>
          <w:lang w:val="en-GB"/>
        </w:rPr>
        <w:t>ting</w:t>
      </w:r>
      <w:r w:rsidR="0049040A" w:rsidRPr="0049040A">
        <w:rPr>
          <w:rFonts w:ascii="Times" w:hAnsi="Times" w:cs="Times New Roman"/>
          <w:lang w:val="en-GB"/>
        </w:rPr>
        <w:t xml:space="preserve"> </w:t>
      </w:r>
      <w:r w:rsidR="004C4904">
        <w:rPr>
          <w:rFonts w:ascii="Times" w:hAnsi="Times" w:cs="Times New Roman"/>
          <w:lang w:val="en-GB"/>
        </w:rPr>
        <w:t>the content</w:t>
      </w:r>
      <w:r w:rsidR="0049040A" w:rsidRPr="0049040A">
        <w:rPr>
          <w:rFonts w:ascii="Times" w:hAnsi="Times" w:cs="Times New Roman"/>
          <w:lang w:val="en-GB"/>
        </w:rPr>
        <w:t xml:space="preserve"> into separate </w:t>
      </w:r>
      <w:r w:rsidR="0049040A">
        <w:rPr>
          <w:rFonts w:ascii="Times" w:hAnsi="Times" w:cs="Times New Roman" w:hint="eastAsia"/>
          <w:lang w:val="en-GB"/>
        </w:rPr>
        <w:t>independent</w:t>
      </w:r>
      <w:r w:rsidR="0049040A">
        <w:rPr>
          <w:rFonts w:ascii="Times" w:hAnsi="Times" w:cs="Times New Roman"/>
          <w:lang w:val="en-GB"/>
        </w:rPr>
        <w:t xml:space="preserve"> </w:t>
      </w:r>
      <w:r w:rsidR="0049040A" w:rsidRPr="0049040A">
        <w:rPr>
          <w:rFonts w:ascii="Times" w:hAnsi="Times" w:cs="Times New Roman"/>
          <w:lang w:val="en-GB"/>
        </w:rPr>
        <w:t>words</w:t>
      </w:r>
      <w:r w:rsidR="00551F90">
        <w:rPr>
          <w:rFonts w:ascii="Times" w:hAnsi="Times" w:cs="Times New Roman"/>
          <w:lang w:val="en-GB"/>
        </w:rPr>
        <w:t xml:space="preserve"> </w:t>
      </w:r>
      <w:r w:rsidR="00551F90">
        <w:rPr>
          <w:rFonts w:ascii="Times" w:hAnsi="Times" w:cs="Times New Roman" w:hint="eastAsia"/>
          <w:lang w:val="en-GB"/>
        </w:rPr>
        <w:t>a</w:t>
      </w:r>
      <w:r w:rsidR="00551F90" w:rsidRPr="00551F90">
        <w:rPr>
          <w:rFonts w:ascii="Times" w:hAnsi="Times" w:cs="Times New Roman"/>
          <w:lang w:val="en-GB"/>
        </w:rPr>
        <w:t>nd</w:t>
      </w:r>
      <w:r w:rsidR="00581D89">
        <w:rPr>
          <w:rFonts w:ascii="Times" w:hAnsi="Times" w:cs="Times New Roman"/>
          <w:lang w:val="en-GB"/>
        </w:rPr>
        <w:t xml:space="preserve"> </w:t>
      </w:r>
      <w:r w:rsidR="00581D89">
        <w:rPr>
          <w:rFonts w:ascii="Times" w:hAnsi="Times" w:cs="Times New Roman" w:hint="eastAsia"/>
          <w:lang w:val="en-GB"/>
        </w:rPr>
        <w:t>c</w:t>
      </w:r>
      <w:r w:rsidR="00581D89" w:rsidRPr="00581D89">
        <w:rPr>
          <w:rFonts w:ascii="Times" w:hAnsi="Times" w:cs="Times New Roman"/>
          <w:lang w:val="en-GB"/>
        </w:rPr>
        <w:t>onvert</w:t>
      </w:r>
      <w:r w:rsidR="00581D89">
        <w:rPr>
          <w:rFonts w:ascii="Times" w:hAnsi="Times" w:cs="Times New Roman" w:hint="eastAsia"/>
          <w:lang w:val="en-GB"/>
        </w:rPr>
        <w:t>ing</w:t>
      </w:r>
      <w:r w:rsidR="00581D89" w:rsidRPr="00581D89">
        <w:rPr>
          <w:rFonts w:ascii="Times" w:hAnsi="Times" w:cs="Times New Roman"/>
          <w:lang w:val="en-GB"/>
        </w:rPr>
        <w:t xml:space="preserve"> all plural nouns to singular</w:t>
      </w:r>
      <w:r w:rsidR="0049040A">
        <w:rPr>
          <w:rFonts w:ascii="Times" w:hAnsi="Times" w:cs="Times New Roman"/>
          <w:lang w:val="en-GB"/>
        </w:rPr>
        <w:t>.</w:t>
      </w:r>
      <w:r w:rsidR="00551F90">
        <w:rPr>
          <w:rFonts w:ascii="Times" w:hAnsi="Times" w:cs="Times New Roman"/>
          <w:lang w:val="en-GB"/>
        </w:rPr>
        <w:t xml:space="preserve"> </w:t>
      </w:r>
      <w:del w:id="9" w:author="CAO Jiahao" w:date="2018-08-12T23:10:00Z">
        <w:r w:rsidR="000123F7" w:rsidDel="008A27DB">
          <w:rPr>
            <w:rFonts w:ascii="Times" w:hAnsi="Times" w:cs="Times New Roman"/>
            <w:lang w:val="en-GB"/>
          </w:rPr>
          <w:delText>x</w:delText>
        </w:r>
      </w:del>
      <w:r w:rsidR="003E06B1">
        <w:rPr>
          <w:rFonts w:ascii="Times" w:hAnsi="Times" w:cs="Times New Roman"/>
          <w:lang w:val="en-GB"/>
        </w:rPr>
        <w:t>Firstly, t</w:t>
      </w:r>
      <w:r w:rsidR="0094215D" w:rsidRPr="0094215D">
        <w:rPr>
          <w:rFonts w:ascii="Times" w:hAnsi="Times" w:cs="Times New Roman"/>
          <w:lang w:val="en-GB"/>
        </w:rPr>
        <w:t xml:space="preserve">he script </w:t>
      </w:r>
      <w:r w:rsidR="0053679D">
        <w:rPr>
          <w:rFonts w:ascii="Times" w:hAnsi="Times" w:cs="Times New Roman"/>
          <w:lang w:val="en-GB"/>
        </w:rPr>
        <w:t xml:space="preserve">reads the mapping file generated in 3.1.1 and </w:t>
      </w:r>
      <w:r w:rsidR="0094215D" w:rsidRPr="0094215D">
        <w:rPr>
          <w:rFonts w:ascii="Times" w:hAnsi="Times" w:cs="Times New Roman"/>
          <w:lang w:val="en-GB"/>
        </w:rPr>
        <w:t>sequentially read</w:t>
      </w:r>
      <w:r w:rsidR="003E06B1">
        <w:rPr>
          <w:rFonts w:ascii="Times" w:hAnsi="Times" w:cs="Times New Roman"/>
          <w:lang w:val="en-GB"/>
        </w:rPr>
        <w:t>s</w:t>
      </w:r>
      <w:r w:rsidR="0094215D" w:rsidRPr="0094215D">
        <w:rPr>
          <w:rFonts w:ascii="Times" w:hAnsi="Times" w:cs="Times New Roman"/>
          <w:lang w:val="en-GB"/>
        </w:rPr>
        <w:t xml:space="preserve"> the HTML file that the project crawls and hand </w:t>
      </w:r>
      <w:r w:rsidR="0053679D">
        <w:rPr>
          <w:rFonts w:ascii="Times" w:hAnsi="Times" w:cs="Times New Roman"/>
          <w:lang w:val="en-GB"/>
        </w:rPr>
        <w:t>HTML content</w:t>
      </w:r>
      <w:r w:rsidR="0094215D" w:rsidRPr="0094215D">
        <w:rPr>
          <w:rFonts w:ascii="Times" w:hAnsi="Times" w:cs="Times New Roman"/>
          <w:lang w:val="en-GB"/>
        </w:rPr>
        <w:t xml:space="preserve"> to the </w:t>
      </w:r>
      <w:proofErr w:type="spellStart"/>
      <w:r w:rsidR="0094215D" w:rsidRPr="0094215D">
        <w:rPr>
          <w:rFonts w:ascii="Times" w:hAnsi="Times" w:cs="Times New Roman"/>
          <w:lang w:val="en-GB"/>
        </w:rPr>
        <w:t>HTMLParser</w:t>
      </w:r>
      <w:proofErr w:type="spellEnd"/>
      <w:r w:rsidR="0094215D" w:rsidRPr="0094215D">
        <w:rPr>
          <w:rFonts w:ascii="Times" w:hAnsi="Times" w:cs="Times New Roman"/>
          <w:lang w:val="en-GB"/>
        </w:rPr>
        <w:t xml:space="preserve"> for processing.</w:t>
      </w:r>
      <w:r w:rsidR="0094215D">
        <w:rPr>
          <w:rFonts w:ascii="Times" w:hAnsi="Times" w:cs="Times New Roman"/>
          <w:lang w:val="en-GB"/>
        </w:rPr>
        <w:t xml:space="preserve"> </w:t>
      </w:r>
      <w:r w:rsidR="0094215D">
        <w:rPr>
          <w:rFonts w:ascii="Times" w:hAnsi="Times" w:cs="Times New Roman" w:hint="eastAsia"/>
          <w:lang w:val="en-GB"/>
        </w:rPr>
        <w:t>The</w:t>
      </w:r>
      <w:r w:rsidR="0094215D">
        <w:rPr>
          <w:rFonts w:ascii="Times" w:hAnsi="Times" w:cs="Times New Roman"/>
          <w:lang w:val="en-GB"/>
        </w:rPr>
        <w:t xml:space="preserve"> </w:t>
      </w:r>
      <w:proofErr w:type="spellStart"/>
      <w:r w:rsidR="0094215D" w:rsidRPr="0094215D">
        <w:rPr>
          <w:rFonts w:ascii="Times" w:hAnsi="Times" w:cs="Times New Roman"/>
          <w:lang w:val="en-GB"/>
        </w:rPr>
        <w:t>HTMLParser</w:t>
      </w:r>
      <w:proofErr w:type="spellEnd"/>
      <w:r w:rsidR="0094215D" w:rsidRPr="0094215D">
        <w:rPr>
          <w:rFonts w:ascii="Times" w:hAnsi="Times" w:cs="Times New Roman"/>
          <w:lang w:val="en-GB"/>
        </w:rPr>
        <w:t xml:space="preserve"> first</w:t>
      </w:r>
      <w:r w:rsidR="003E06B1">
        <w:rPr>
          <w:rFonts w:ascii="Times" w:hAnsi="Times" w:cs="Times New Roman"/>
          <w:lang w:val="en-GB"/>
        </w:rPr>
        <w:t>ly</w:t>
      </w:r>
      <w:r w:rsidR="0094215D" w:rsidRPr="0094215D">
        <w:rPr>
          <w:rFonts w:ascii="Times" w:hAnsi="Times" w:cs="Times New Roman"/>
          <w:lang w:val="en-GB"/>
        </w:rPr>
        <w:t xml:space="preserve"> </w:t>
      </w:r>
      <w:r w:rsidR="0094215D">
        <w:rPr>
          <w:rFonts w:ascii="Times" w:hAnsi="Times" w:cs="Times New Roman"/>
          <w:lang w:val="en-GB"/>
        </w:rPr>
        <w:t xml:space="preserve">filters the tags </w:t>
      </w:r>
      <w:r w:rsidR="0094215D">
        <w:rPr>
          <w:rFonts w:ascii="Times" w:hAnsi="Times" w:cs="Times New Roman"/>
          <w:lang w:val="en-GB"/>
        </w:rPr>
        <w:t>with</w:t>
      </w:r>
      <w:r w:rsidR="0094215D" w:rsidRPr="0094215D">
        <w:rPr>
          <w:rFonts w:ascii="Times" w:hAnsi="Times" w:cs="Times New Roman"/>
          <w:lang w:val="en-GB"/>
        </w:rPr>
        <w:t xml:space="preserve"> the content</w:t>
      </w:r>
      <w:r w:rsidR="0094215D">
        <w:rPr>
          <w:rFonts w:ascii="Times" w:hAnsi="Times" w:cs="Times New Roman"/>
          <w:lang w:val="en-GB"/>
        </w:rPr>
        <w:t xml:space="preserve"> in them </w:t>
      </w:r>
      <w:r w:rsidR="0094215D">
        <w:rPr>
          <w:rFonts w:ascii="Times" w:hAnsi="Times" w:cs="Times New Roman"/>
          <w:lang w:val="en-GB"/>
        </w:rPr>
        <w:t xml:space="preserve">that </w:t>
      </w:r>
      <w:r w:rsidR="0094215D">
        <w:rPr>
          <w:rFonts w:ascii="Times" w:hAnsi="Times" w:cs="Times New Roman"/>
          <w:lang w:val="en-GB"/>
        </w:rPr>
        <w:t xml:space="preserve">project </w:t>
      </w:r>
      <w:r w:rsidR="0094215D">
        <w:rPr>
          <w:rFonts w:ascii="Times" w:hAnsi="Times" w:cs="Times New Roman"/>
          <w:lang w:val="en-GB"/>
        </w:rPr>
        <w:t>d</w:t>
      </w:r>
      <w:r w:rsidR="0094215D">
        <w:rPr>
          <w:rFonts w:ascii="Times" w:hAnsi="Times" w:cs="Times New Roman"/>
          <w:lang w:val="en-GB"/>
        </w:rPr>
        <w:t>o not</w:t>
      </w:r>
      <w:r w:rsidR="0094215D" w:rsidRPr="0094215D">
        <w:rPr>
          <w:rFonts w:ascii="Times" w:hAnsi="Times" w:cs="Times New Roman"/>
          <w:lang w:val="en-GB"/>
        </w:rPr>
        <w:t xml:space="preserve"> need.</w:t>
      </w:r>
      <w:r w:rsidR="00550685">
        <w:rPr>
          <w:rFonts w:ascii="Times" w:hAnsi="Times" w:cs="Times New Roman"/>
          <w:lang w:val="en-GB"/>
        </w:rPr>
        <w:t xml:space="preserve"> </w:t>
      </w:r>
      <w:r w:rsidR="0094215D">
        <w:rPr>
          <w:rFonts w:ascii="Times" w:hAnsi="Times" w:cs="Times New Roman"/>
          <w:lang w:val="en-GB"/>
        </w:rPr>
        <w:t>The useless tags names are defined by the project and in this project</w:t>
      </w:r>
      <w:r w:rsidR="0094215D">
        <w:rPr>
          <w:rFonts w:ascii="Times" w:hAnsi="Times" w:cs="Times New Roman"/>
          <w:lang w:val="en-GB"/>
        </w:rPr>
        <w:t xml:space="preserve">, useless tags are </w:t>
      </w:r>
      <w:r w:rsidR="0094215D">
        <w:rPr>
          <w:rFonts w:ascii="Times" w:hAnsi="Times" w:cs="Times New Roman"/>
          <w:lang w:val="en-GB"/>
        </w:rPr>
        <w:t>‘script’, ‘style’, ‘link’, ‘head’, ‘a’ and ‘title’</w:t>
      </w:r>
      <w:r w:rsidR="0094215D">
        <w:rPr>
          <w:rFonts w:ascii="Times" w:hAnsi="Times" w:cs="Times New Roman"/>
          <w:lang w:val="en-GB"/>
        </w:rPr>
        <w:t xml:space="preserve">, since </w:t>
      </w:r>
      <w:r w:rsidR="00033549">
        <w:rPr>
          <w:rFonts w:ascii="Times" w:hAnsi="Times" w:cs="Times New Roman" w:hint="eastAsia"/>
          <w:lang w:val="en-GB"/>
        </w:rPr>
        <w:t>most</w:t>
      </w:r>
      <w:r w:rsidR="00033549">
        <w:rPr>
          <w:rFonts w:ascii="Times" w:hAnsi="Times" w:cs="Times New Roman"/>
          <w:lang w:val="en-GB"/>
        </w:rPr>
        <w:t xml:space="preserve"> of </w:t>
      </w:r>
      <w:r w:rsidR="00ED27EB" w:rsidRPr="00ED27EB">
        <w:rPr>
          <w:rFonts w:ascii="Times" w:hAnsi="Times" w:cs="Times New Roman"/>
          <w:lang w:val="en-GB"/>
        </w:rPr>
        <w:t xml:space="preserve">the content </w:t>
      </w:r>
      <w:r w:rsidR="00033549">
        <w:rPr>
          <w:rFonts w:ascii="Times" w:hAnsi="Times" w:cs="Times New Roman"/>
          <w:lang w:val="en-GB"/>
        </w:rPr>
        <w:t>in</w:t>
      </w:r>
      <w:r w:rsidR="00ED27EB" w:rsidRPr="00ED27EB">
        <w:rPr>
          <w:rFonts w:ascii="Times" w:hAnsi="Times" w:cs="Times New Roman"/>
          <w:lang w:val="en-GB"/>
        </w:rPr>
        <w:t xml:space="preserve"> these tags is HTML code.</w:t>
      </w:r>
      <w:r w:rsidR="0040376F">
        <w:rPr>
          <w:rFonts w:ascii="Times" w:hAnsi="Times" w:cs="Times New Roman"/>
          <w:lang w:val="en-GB"/>
        </w:rPr>
        <w:t xml:space="preserve"> </w:t>
      </w:r>
      <w:r w:rsidR="006E50AE">
        <w:rPr>
          <w:rFonts w:ascii="Times" w:hAnsi="Times" w:cs="Times New Roman"/>
          <w:lang w:val="en-GB"/>
        </w:rPr>
        <w:t xml:space="preserve">Next, </w:t>
      </w:r>
      <w:r w:rsidR="006E50AE">
        <w:rPr>
          <w:rFonts w:ascii="Times" w:hAnsi="Times" w:cs="Times New Roman" w:hint="eastAsia"/>
          <w:lang w:val="en-GB"/>
        </w:rPr>
        <w:t>the</w:t>
      </w:r>
      <w:r w:rsidR="006E50AE">
        <w:rPr>
          <w:rFonts w:ascii="Times" w:hAnsi="Times" w:cs="Times New Roman"/>
          <w:lang w:val="en-GB"/>
        </w:rPr>
        <w:t xml:space="preserve"> </w:t>
      </w:r>
      <w:proofErr w:type="spellStart"/>
      <w:r w:rsidR="006E50AE" w:rsidRPr="006E50AE">
        <w:rPr>
          <w:rFonts w:ascii="Times" w:hAnsi="Times" w:cs="Times New Roman"/>
          <w:lang w:val="en-GB"/>
        </w:rPr>
        <w:t>HTMLParser</w:t>
      </w:r>
      <w:proofErr w:type="spellEnd"/>
      <w:r w:rsidR="006E50AE" w:rsidRPr="006E50AE">
        <w:rPr>
          <w:rFonts w:ascii="Times" w:hAnsi="Times" w:cs="Times New Roman"/>
          <w:lang w:val="en-GB"/>
        </w:rPr>
        <w:t xml:space="preserve"> will </w:t>
      </w:r>
      <w:r w:rsidR="006E50AE" w:rsidRPr="0094215D">
        <w:rPr>
          <w:rFonts w:ascii="Times" w:hAnsi="Times" w:cs="Times New Roman"/>
          <w:lang w:val="en-GB"/>
        </w:rPr>
        <w:t>sequentially</w:t>
      </w:r>
      <w:r w:rsidR="006E50AE" w:rsidRPr="006E50AE">
        <w:rPr>
          <w:rFonts w:ascii="Times" w:hAnsi="Times" w:cs="Times New Roman"/>
          <w:lang w:val="en-GB"/>
        </w:rPr>
        <w:t xml:space="preserve"> recognize the names of other tags </w:t>
      </w:r>
      <w:r w:rsidR="006E50AE">
        <w:rPr>
          <w:rFonts w:ascii="Times" w:hAnsi="Times" w:cs="Times New Roman" w:hint="eastAsia"/>
          <w:lang w:val="en-GB"/>
        </w:rPr>
        <w:t>with</w:t>
      </w:r>
      <w:r w:rsidR="009F4C01">
        <w:rPr>
          <w:rFonts w:ascii="Times" w:hAnsi="Times" w:cs="Times New Roman"/>
          <w:lang w:val="en-GB"/>
        </w:rPr>
        <w:t xml:space="preserve"> their content</w:t>
      </w:r>
      <w:r w:rsidR="009F4C01">
        <w:rPr>
          <w:rFonts w:ascii="Times" w:hAnsi="Times" w:cs="Times New Roman"/>
          <w:lang w:val="en-GB"/>
        </w:rPr>
        <w:t xml:space="preserve">, but </w:t>
      </w:r>
      <w:r w:rsidR="009F4C01">
        <w:rPr>
          <w:rFonts w:ascii="Times" w:hAnsi="Times" w:cs="Times New Roman" w:hint="eastAsia"/>
          <w:lang w:val="en-GB"/>
        </w:rPr>
        <w:t>t</w:t>
      </w:r>
      <w:r w:rsidR="009F4C01">
        <w:rPr>
          <w:rFonts w:ascii="Times" w:hAnsi="Times" w:cs="Times New Roman"/>
          <w:lang w:val="en-GB"/>
        </w:rPr>
        <w:t xml:space="preserve">his project </w:t>
      </w:r>
      <w:r w:rsidR="009F4C01" w:rsidRPr="009F4C01">
        <w:rPr>
          <w:rFonts w:ascii="Times" w:hAnsi="Times" w:cs="Times New Roman"/>
          <w:lang w:val="en-GB"/>
        </w:rPr>
        <w:t xml:space="preserve">only focuses on </w:t>
      </w:r>
      <w:r w:rsidR="009F4C01">
        <w:rPr>
          <w:rFonts w:ascii="Times" w:hAnsi="Times" w:cs="Times New Roman"/>
          <w:lang w:val="en-GB"/>
        </w:rPr>
        <w:t xml:space="preserve">the </w:t>
      </w:r>
      <w:r w:rsidR="009F4C01" w:rsidRPr="009F4C01">
        <w:rPr>
          <w:rFonts w:ascii="Times" w:hAnsi="Times" w:cs="Times New Roman"/>
          <w:lang w:val="en-GB"/>
        </w:rPr>
        <w:t>content</w:t>
      </w:r>
      <w:r w:rsidR="009F4C01">
        <w:rPr>
          <w:rFonts w:ascii="Times" w:hAnsi="Times" w:cs="Times New Roman"/>
          <w:lang w:val="en-GB"/>
        </w:rPr>
        <w:t xml:space="preserve">. </w:t>
      </w:r>
      <w:r w:rsidR="003E06B1">
        <w:rPr>
          <w:rFonts w:ascii="Times" w:hAnsi="Times" w:cs="Times New Roman"/>
          <w:lang w:val="en-GB"/>
        </w:rPr>
        <w:t xml:space="preserve">In order to </w:t>
      </w:r>
      <w:r w:rsidR="003E06B1" w:rsidRPr="003E06B1">
        <w:rPr>
          <w:rFonts w:ascii="Times" w:hAnsi="Times" w:cs="Times New Roman"/>
          <w:lang w:val="en-GB"/>
        </w:rPr>
        <w:t xml:space="preserve">extract </w:t>
      </w:r>
      <w:r w:rsidR="003E06B1">
        <w:rPr>
          <w:rFonts w:ascii="Times" w:hAnsi="Times" w:cs="Times New Roman" w:hint="eastAsia"/>
          <w:lang w:val="en-GB"/>
        </w:rPr>
        <w:t>independent</w:t>
      </w:r>
      <w:r w:rsidR="003E06B1" w:rsidRPr="003E06B1">
        <w:rPr>
          <w:rFonts w:ascii="Times" w:hAnsi="Times" w:cs="Times New Roman"/>
          <w:lang w:val="en-GB"/>
        </w:rPr>
        <w:t xml:space="preserve"> single word</w:t>
      </w:r>
      <w:r w:rsidR="003E06B1">
        <w:rPr>
          <w:rFonts w:ascii="Times" w:hAnsi="Times" w:cs="Times New Roman" w:hint="eastAsia"/>
          <w:lang w:val="en-GB"/>
        </w:rPr>
        <w:t>s</w:t>
      </w:r>
      <w:r w:rsidR="003E06B1">
        <w:rPr>
          <w:rFonts w:ascii="Times" w:hAnsi="Times" w:cs="Times New Roman"/>
          <w:lang w:val="en-GB"/>
        </w:rPr>
        <w:t xml:space="preserve">, </w:t>
      </w:r>
      <w:r w:rsidR="00A36D57">
        <w:rPr>
          <w:rFonts w:ascii="Times" w:hAnsi="Times" w:cs="Times New Roman" w:hint="eastAsia"/>
          <w:lang w:val="en-GB"/>
        </w:rPr>
        <w:t>t</w:t>
      </w:r>
      <w:r w:rsidR="00A36D57" w:rsidRPr="00A36D57">
        <w:rPr>
          <w:rFonts w:ascii="Times" w:hAnsi="Times" w:cs="Times New Roman"/>
          <w:lang w:val="en-GB"/>
        </w:rPr>
        <w:t xml:space="preserve">he project uses regular expressions </w:t>
      </w:r>
      <w:r w:rsidR="00A36D57">
        <w:rPr>
          <w:rFonts w:ascii="Times" w:hAnsi="Times" w:cs="Times New Roman"/>
          <w:lang w:val="en-GB"/>
        </w:rPr>
        <w:t xml:space="preserve">and </w:t>
      </w:r>
      <w:proofErr w:type="gramStart"/>
      <w:r w:rsidR="00A36D57">
        <w:rPr>
          <w:rFonts w:ascii="Times" w:hAnsi="Times" w:cs="Times New Roman"/>
          <w:lang w:val="en-GB"/>
        </w:rPr>
        <w:t>split(</w:t>
      </w:r>
      <w:proofErr w:type="gramEnd"/>
      <w:r w:rsidR="00A36D57">
        <w:rPr>
          <w:rFonts w:ascii="Times" w:hAnsi="Times" w:cs="Times New Roman"/>
          <w:lang w:val="en-GB"/>
        </w:rPr>
        <w:t xml:space="preserve">) function </w:t>
      </w:r>
      <w:r w:rsidR="00A36D57" w:rsidRPr="00A36D57">
        <w:rPr>
          <w:rFonts w:ascii="Times" w:hAnsi="Times" w:cs="Times New Roman"/>
          <w:lang w:val="en-GB"/>
        </w:rPr>
        <w:t xml:space="preserve">in the </w:t>
      </w:r>
      <w:r w:rsidR="00A36D57">
        <w:rPr>
          <w:rFonts w:ascii="Times" w:hAnsi="Times" w:cs="Times New Roman"/>
          <w:lang w:val="en-GB"/>
        </w:rPr>
        <w:t>function which</w:t>
      </w:r>
      <w:r w:rsidR="00A36D57" w:rsidRPr="00A36D57">
        <w:rPr>
          <w:rFonts w:ascii="Times" w:hAnsi="Times" w:cs="Times New Roman"/>
          <w:lang w:val="en-GB"/>
        </w:rPr>
        <w:t xml:space="preserve"> </w:t>
      </w:r>
      <w:proofErr w:type="spellStart"/>
      <w:r w:rsidR="00A36D57" w:rsidRPr="00A36D57">
        <w:rPr>
          <w:rFonts w:ascii="Times" w:hAnsi="Times" w:cs="Times New Roman"/>
          <w:lang w:val="en-GB"/>
        </w:rPr>
        <w:t>HTMLParser</w:t>
      </w:r>
      <w:proofErr w:type="spellEnd"/>
      <w:r w:rsidR="00A36D57" w:rsidRPr="00A36D57">
        <w:rPr>
          <w:rFonts w:ascii="Times" w:hAnsi="Times" w:cs="Times New Roman"/>
          <w:lang w:val="en-GB"/>
        </w:rPr>
        <w:t xml:space="preserve"> handles the contents of the </w:t>
      </w:r>
      <w:r w:rsidR="00DE468D">
        <w:rPr>
          <w:rFonts w:ascii="Times" w:hAnsi="Times" w:cs="Times New Roman"/>
          <w:lang w:val="en-GB"/>
        </w:rPr>
        <w:t>HTML tag</w:t>
      </w:r>
      <w:r w:rsidR="00A36D57" w:rsidRPr="00A36D57">
        <w:rPr>
          <w:rFonts w:ascii="Times" w:hAnsi="Times" w:cs="Times New Roman"/>
          <w:lang w:val="en-GB"/>
        </w:rPr>
        <w:t>.</w:t>
      </w:r>
      <w:r w:rsidR="003E06B1">
        <w:rPr>
          <w:rFonts w:ascii="Times" w:hAnsi="Times" w:cs="Times New Roman"/>
          <w:lang w:val="en-GB"/>
        </w:rPr>
        <w:t xml:space="preserve"> </w:t>
      </w:r>
      <w:r w:rsidR="00693C2A" w:rsidRPr="00693C2A">
        <w:rPr>
          <w:rFonts w:ascii="Times" w:hAnsi="Times" w:cs="Times New Roman"/>
          <w:lang w:val="en-GB"/>
        </w:rPr>
        <w:t xml:space="preserve">The project will first use regular expressions to </w:t>
      </w:r>
      <w:r w:rsidR="00132B65">
        <w:rPr>
          <w:rFonts w:ascii="Times" w:hAnsi="Times" w:cs="Times New Roman" w:hint="eastAsia"/>
          <w:lang w:val="en-GB"/>
        </w:rPr>
        <w:t>filter</w:t>
      </w:r>
      <w:r w:rsidR="00132B65">
        <w:rPr>
          <w:rFonts w:ascii="Times" w:hAnsi="Times" w:cs="Times New Roman"/>
          <w:lang w:val="en-GB"/>
        </w:rPr>
        <w:t xml:space="preserve"> numbers</w:t>
      </w:r>
      <w:r w:rsidR="00132B65" w:rsidRPr="00693C2A">
        <w:rPr>
          <w:rFonts w:ascii="Times" w:hAnsi="Times" w:cs="Times New Roman"/>
          <w:lang w:val="en-GB"/>
        </w:rPr>
        <w:t xml:space="preserve"> </w:t>
      </w:r>
      <w:r w:rsidR="00132B65">
        <w:rPr>
          <w:rFonts w:ascii="Times" w:hAnsi="Times" w:cs="Times New Roman" w:hint="eastAsia"/>
          <w:lang w:val="en-GB"/>
        </w:rPr>
        <w:t>and</w:t>
      </w:r>
      <w:r w:rsidR="00132B65">
        <w:rPr>
          <w:rFonts w:ascii="Times" w:hAnsi="Times" w:cs="Times New Roman"/>
          <w:lang w:val="en-GB"/>
        </w:rPr>
        <w:t xml:space="preserve"> </w:t>
      </w:r>
      <w:r w:rsidR="00693C2A" w:rsidRPr="00693C2A">
        <w:rPr>
          <w:rFonts w:ascii="Times" w:hAnsi="Times" w:cs="Times New Roman"/>
          <w:lang w:val="en-GB"/>
        </w:rPr>
        <w:t>process special symbols</w:t>
      </w:r>
      <w:r w:rsidR="00693C2A">
        <w:rPr>
          <w:rFonts w:ascii="Times" w:hAnsi="Times" w:cs="Times New Roman"/>
          <w:lang w:val="en-GB"/>
        </w:rPr>
        <w:t xml:space="preserve"> </w:t>
      </w:r>
      <w:r w:rsidR="00693C2A">
        <w:rPr>
          <w:rFonts w:ascii="Times" w:hAnsi="Times" w:cs="Times New Roman" w:hint="eastAsia"/>
          <w:lang w:val="en-GB"/>
        </w:rPr>
        <w:t>such</w:t>
      </w:r>
      <w:r w:rsidR="00693C2A">
        <w:rPr>
          <w:rFonts w:ascii="Times" w:hAnsi="Times" w:cs="Times New Roman"/>
          <w:lang w:val="en-GB"/>
        </w:rPr>
        <w:t xml:space="preserve"> as ‘.’, ‘+’ and ‘-’</w:t>
      </w:r>
      <w:r w:rsidR="00693C2A" w:rsidRPr="00693C2A">
        <w:rPr>
          <w:rFonts w:ascii="Times" w:hAnsi="Times" w:cs="Times New Roman"/>
          <w:lang w:val="en-GB"/>
        </w:rPr>
        <w:t>,</w:t>
      </w:r>
      <w:r w:rsidR="00132B65">
        <w:rPr>
          <w:rFonts w:ascii="Times" w:hAnsi="Times" w:cs="Times New Roman"/>
          <w:lang w:val="en-GB"/>
        </w:rPr>
        <w:t xml:space="preserve"> </w:t>
      </w:r>
      <w:r w:rsidR="00693C2A" w:rsidRPr="00693C2A">
        <w:rPr>
          <w:rFonts w:ascii="Times" w:hAnsi="Times" w:cs="Times New Roman"/>
          <w:lang w:val="en-GB"/>
        </w:rPr>
        <w:t xml:space="preserve">and then use the segmentation method to split the content into separate </w:t>
      </w:r>
      <w:r w:rsidR="00693C2A">
        <w:rPr>
          <w:rFonts w:ascii="Times" w:hAnsi="Times" w:cs="Times New Roman"/>
          <w:lang w:val="en-GB"/>
        </w:rPr>
        <w:t xml:space="preserve">independent </w:t>
      </w:r>
      <w:r w:rsidR="00693C2A" w:rsidRPr="00693C2A">
        <w:rPr>
          <w:rFonts w:ascii="Times" w:hAnsi="Times" w:cs="Times New Roman"/>
          <w:lang w:val="en-GB"/>
        </w:rPr>
        <w:t>words</w:t>
      </w:r>
      <w:r w:rsidR="00132B65">
        <w:rPr>
          <w:rFonts w:ascii="Times" w:hAnsi="Times" w:cs="Times New Roman"/>
          <w:lang w:val="en-GB"/>
        </w:rPr>
        <w:t xml:space="preserve"> </w:t>
      </w:r>
      <w:r w:rsidR="00132B65">
        <w:rPr>
          <w:rFonts w:ascii="Times" w:hAnsi="Times" w:cs="Times New Roman" w:hint="eastAsia"/>
          <w:lang w:val="en-GB"/>
        </w:rPr>
        <w:t>and</w:t>
      </w:r>
      <w:r w:rsidR="00132B65">
        <w:rPr>
          <w:rFonts w:ascii="Times" w:hAnsi="Times" w:cs="Times New Roman"/>
          <w:lang w:val="en-GB"/>
        </w:rPr>
        <w:t xml:space="preserve"> </w:t>
      </w:r>
      <w:r w:rsidR="00132B65" w:rsidRPr="00132B65">
        <w:rPr>
          <w:rFonts w:ascii="Times" w:hAnsi="Times" w:cs="Times New Roman"/>
          <w:lang w:val="en-GB"/>
        </w:rPr>
        <w:t xml:space="preserve">convert </w:t>
      </w:r>
      <w:r w:rsidR="00132B65">
        <w:rPr>
          <w:rFonts w:ascii="Times" w:hAnsi="Times" w:cs="Times New Roman" w:hint="eastAsia"/>
          <w:lang w:val="en-GB"/>
        </w:rPr>
        <w:t>them</w:t>
      </w:r>
      <w:r w:rsidR="00132B65" w:rsidRPr="00132B65">
        <w:rPr>
          <w:rFonts w:ascii="Times" w:hAnsi="Times" w:cs="Times New Roman"/>
          <w:lang w:val="en-GB"/>
        </w:rPr>
        <w:t xml:space="preserve"> to lowercase</w:t>
      </w:r>
      <w:r w:rsidR="00693C2A" w:rsidRPr="00693C2A">
        <w:rPr>
          <w:rFonts w:ascii="Times" w:hAnsi="Times" w:cs="Times New Roman" w:hint="eastAsia"/>
          <w:lang w:val="en-GB"/>
        </w:rPr>
        <w:t>.</w:t>
      </w:r>
      <w:r w:rsidR="00D722E0">
        <w:rPr>
          <w:rFonts w:ascii="Times" w:hAnsi="Times" w:cs="Times New Roman"/>
          <w:lang w:val="en-GB"/>
        </w:rPr>
        <w:t xml:space="preserve"> </w:t>
      </w:r>
    </w:p>
    <w:p w14:paraId="5A013D33" w14:textId="5B2D39A1" w:rsidR="0049040A" w:rsidRDefault="000B4513" w:rsidP="00004393">
      <w:pPr>
        <w:jc w:val="both"/>
        <w:rPr>
          <w:rFonts w:ascii="Times" w:hAnsi="Times" w:cs="Times New Roman" w:hint="eastAsia"/>
          <w:lang w:val="en-GB"/>
        </w:rPr>
      </w:pPr>
      <w:r>
        <w:rPr>
          <w:rFonts w:ascii="Times" w:hAnsi="Times" w:cs="Times New Roman" w:hint="eastAsia"/>
          <w:lang w:val="en-GB"/>
        </w:rPr>
        <w:t>The</w:t>
      </w:r>
      <w:r>
        <w:rPr>
          <w:rFonts w:ascii="Times" w:hAnsi="Times" w:cs="Times New Roman"/>
          <w:lang w:val="en-GB"/>
        </w:rPr>
        <w:t xml:space="preserve"> </w:t>
      </w:r>
      <w:r w:rsidR="00A821D0" w:rsidRPr="00A821D0">
        <w:rPr>
          <w:rFonts w:ascii="Times" w:hAnsi="Times" w:cs="Times New Roman"/>
          <w:lang w:val="en-GB"/>
        </w:rPr>
        <w:t>project originally wanted to convert plural nouns into singular nouns after</w:t>
      </w:r>
      <w:r w:rsidR="00A821D0">
        <w:rPr>
          <w:rFonts w:ascii="Times" w:hAnsi="Times" w:cs="Times New Roman"/>
          <w:lang w:val="en-GB"/>
        </w:rPr>
        <w:t xml:space="preserve"> getting the </w:t>
      </w:r>
      <w:r w:rsidR="00A821D0">
        <w:rPr>
          <w:rFonts w:ascii="Times" w:hAnsi="Times" w:cs="Times New Roman" w:hint="eastAsia"/>
          <w:lang w:val="en-GB"/>
        </w:rPr>
        <w:t>independent</w:t>
      </w:r>
      <w:r w:rsidR="00A821D0">
        <w:rPr>
          <w:rFonts w:ascii="Times" w:hAnsi="Times" w:cs="Times New Roman"/>
          <w:lang w:val="en-GB"/>
        </w:rPr>
        <w:t xml:space="preserve"> single words</w:t>
      </w:r>
      <w:r w:rsidR="001C256A" w:rsidRPr="001C256A">
        <w:rPr>
          <w:rFonts w:ascii="Times" w:hAnsi="Times" w:cs="Times New Roman"/>
          <w:lang w:val="en-GB"/>
        </w:rPr>
        <w:t>.</w:t>
      </w:r>
      <w:r w:rsidR="001C256A">
        <w:rPr>
          <w:rFonts w:ascii="Times" w:hAnsi="Times" w:cs="Times New Roman"/>
          <w:lang w:val="en-GB"/>
        </w:rPr>
        <w:t xml:space="preserve"> </w:t>
      </w:r>
      <w:r w:rsidR="00A821D0">
        <w:rPr>
          <w:rFonts w:ascii="Times" w:hAnsi="Times" w:cs="Times New Roman"/>
          <w:lang w:val="en-GB"/>
        </w:rPr>
        <w:t xml:space="preserve">However, </w:t>
      </w:r>
      <w:r w:rsidRPr="000B4513">
        <w:rPr>
          <w:rFonts w:ascii="Times" w:hAnsi="Times" w:cs="Times New Roman"/>
          <w:lang w:val="en-GB"/>
        </w:rPr>
        <w:t>the ASCII encoded</w:t>
      </w:r>
      <w:r>
        <w:rPr>
          <w:rFonts w:ascii="Times" w:hAnsi="Times" w:cs="Times New Roman"/>
          <w:lang w:val="en-GB"/>
        </w:rPr>
        <w:t xml:space="preserve"> </w:t>
      </w:r>
      <w:r w:rsidRPr="000B4513">
        <w:rPr>
          <w:rFonts w:ascii="Times" w:hAnsi="Times" w:cs="Times New Roman"/>
          <w:lang w:val="en-GB"/>
        </w:rPr>
        <w:t xml:space="preserve">special spaces appear in </w:t>
      </w:r>
      <w:r w:rsidR="0092002B">
        <w:rPr>
          <w:rFonts w:ascii="Times" w:hAnsi="Times" w:cs="Times New Roman" w:hint="eastAsia"/>
          <w:lang w:val="en-GB"/>
        </w:rPr>
        <w:t>some</w:t>
      </w:r>
      <w:r w:rsidR="0092002B">
        <w:rPr>
          <w:rFonts w:ascii="Times" w:hAnsi="Times" w:cs="Times New Roman"/>
          <w:lang w:val="en-GB"/>
        </w:rPr>
        <w:t xml:space="preserve"> of </w:t>
      </w:r>
      <w:r w:rsidR="0092002B">
        <w:rPr>
          <w:rFonts w:ascii="Times" w:hAnsi="Times" w:cs="Times New Roman"/>
          <w:lang w:val="en-GB"/>
        </w:rPr>
        <w:t xml:space="preserve">independent </w:t>
      </w:r>
      <w:r w:rsidR="0092002B">
        <w:rPr>
          <w:rFonts w:ascii="Times" w:hAnsi="Times" w:cs="Times New Roman"/>
          <w:lang w:val="en-GB"/>
        </w:rPr>
        <w:t xml:space="preserve">single </w:t>
      </w:r>
      <w:r w:rsidR="0092002B" w:rsidRPr="00693C2A">
        <w:rPr>
          <w:rFonts w:ascii="Times" w:hAnsi="Times" w:cs="Times New Roman"/>
          <w:lang w:val="en-GB"/>
        </w:rPr>
        <w:t>words</w:t>
      </w:r>
      <w:r w:rsidR="0092002B">
        <w:rPr>
          <w:rFonts w:ascii="Times" w:hAnsi="Times" w:cs="Times New Roman"/>
          <w:lang w:val="en-GB"/>
        </w:rPr>
        <w:t xml:space="preserve"> and the </w:t>
      </w:r>
      <w:r w:rsidR="0092002B">
        <w:rPr>
          <w:rFonts w:ascii="Times" w:hAnsi="Times" w:cs="Times New Roman" w:hint="eastAsia"/>
          <w:lang w:val="en-GB"/>
        </w:rPr>
        <w:t>r</w:t>
      </w:r>
      <w:r w:rsidR="0092002B" w:rsidRPr="0092002B">
        <w:rPr>
          <w:rFonts w:ascii="Times" w:hAnsi="Times" w:cs="Times New Roman"/>
          <w:lang w:val="en-GB"/>
        </w:rPr>
        <w:t xml:space="preserve">egular expressions </w:t>
      </w:r>
      <w:r w:rsidR="0092002B">
        <w:rPr>
          <w:rFonts w:ascii="Times" w:hAnsi="Times" w:cs="Times New Roman" w:hint="eastAsia"/>
          <w:lang w:val="en-GB"/>
        </w:rPr>
        <w:t>cannot</w:t>
      </w:r>
      <w:r w:rsidR="0092002B" w:rsidRPr="0092002B">
        <w:rPr>
          <w:rFonts w:ascii="Times" w:hAnsi="Times" w:cs="Times New Roman"/>
          <w:lang w:val="en-GB"/>
        </w:rPr>
        <w:t xml:space="preserve"> recognize them</w:t>
      </w:r>
      <w:r w:rsidR="00016447">
        <w:rPr>
          <w:rFonts w:ascii="Times" w:hAnsi="Times" w:cs="Times New Roman"/>
          <w:lang w:val="en-GB"/>
        </w:rPr>
        <w:t>.</w:t>
      </w:r>
      <w:r w:rsidR="00016447">
        <w:rPr>
          <w:rFonts w:ascii="Times" w:hAnsi="Times" w:cs="Times New Roman" w:hint="eastAsia"/>
          <w:lang w:val="en-GB"/>
        </w:rPr>
        <w:t xml:space="preserve"> </w:t>
      </w:r>
      <w:r w:rsidR="00016447" w:rsidRPr="00016447">
        <w:rPr>
          <w:rFonts w:ascii="Times" w:hAnsi="Times" w:cs="Times New Roman"/>
          <w:lang w:val="en-GB"/>
        </w:rPr>
        <w:t>The reason for these special spaces is</w:t>
      </w:r>
      <w:r w:rsidR="0092002B" w:rsidRPr="0092002B">
        <w:rPr>
          <w:rFonts w:ascii="Times" w:hAnsi="Times" w:cs="Times New Roman"/>
          <w:lang w:val="en-GB"/>
        </w:rPr>
        <w:t xml:space="preserve"> </w:t>
      </w:r>
      <w:r w:rsidR="00016447" w:rsidRPr="0092002B">
        <w:rPr>
          <w:rFonts w:ascii="Times" w:hAnsi="Times" w:cs="Times New Roman"/>
          <w:lang w:val="en-GB"/>
        </w:rPr>
        <w:t>the inconsistency between the character set encoding of some websites and the compiler character set encoding</w:t>
      </w:r>
      <w:r w:rsidR="00016447">
        <w:rPr>
          <w:rFonts w:ascii="Times" w:hAnsi="Times" w:cs="Times New Roman"/>
          <w:lang w:val="en-GB"/>
        </w:rPr>
        <w:t>. As a consequence, if the project</w:t>
      </w:r>
      <w:r w:rsidR="00016447">
        <w:rPr>
          <w:rFonts w:ascii="Times" w:hAnsi="Times" w:cs="Times New Roman" w:hint="eastAsia"/>
          <w:lang w:val="en-GB"/>
        </w:rPr>
        <w:t xml:space="preserve"> </w:t>
      </w:r>
      <w:r w:rsidR="00016447" w:rsidRPr="00016447">
        <w:rPr>
          <w:rFonts w:ascii="Times" w:hAnsi="Times" w:cs="Times New Roman"/>
          <w:lang w:val="en-GB"/>
        </w:rPr>
        <w:t>directly converts the part of speech</w:t>
      </w:r>
      <w:r w:rsidR="00016447">
        <w:rPr>
          <w:rFonts w:ascii="Times" w:hAnsi="Times" w:cs="Times New Roman"/>
          <w:lang w:val="en-GB"/>
        </w:rPr>
        <w:t xml:space="preserve">, </w:t>
      </w:r>
      <w:r w:rsidR="00016447">
        <w:rPr>
          <w:rFonts w:ascii="Times" w:hAnsi="Times" w:cs="Times New Roman" w:hint="eastAsia"/>
          <w:lang w:val="en-GB"/>
        </w:rPr>
        <w:t>p</w:t>
      </w:r>
      <w:r w:rsidR="00016447" w:rsidRPr="00016447">
        <w:rPr>
          <w:rFonts w:ascii="Times" w:hAnsi="Times" w:cs="Times New Roman"/>
          <w:lang w:val="en-GB"/>
        </w:rPr>
        <w:t>lural nouns with special spaces will be treated as proprietary singular nouns</w:t>
      </w:r>
      <w:r w:rsidR="00016447">
        <w:rPr>
          <w:rFonts w:ascii="Times" w:hAnsi="Times" w:cs="Times New Roman"/>
          <w:lang w:val="en-GB"/>
        </w:rPr>
        <w:t xml:space="preserve">. </w:t>
      </w:r>
      <w:r w:rsidR="00006EF0">
        <w:rPr>
          <w:rFonts w:ascii="Times" w:hAnsi="Times" w:cs="Times New Roman"/>
          <w:lang w:val="en-GB"/>
        </w:rPr>
        <w:t xml:space="preserve">Further, the project finds that </w:t>
      </w:r>
      <w:r w:rsidR="00006EF0">
        <w:rPr>
          <w:rFonts w:ascii="Times" w:hAnsi="Times" w:cs="Times New Roman" w:hint="eastAsia"/>
          <w:lang w:val="en-GB"/>
        </w:rPr>
        <w:t>t</w:t>
      </w:r>
      <w:r w:rsidR="00006EF0" w:rsidRPr="00006EF0">
        <w:rPr>
          <w:rFonts w:ascii="Times" w:hAnsi="Times" w:cs="Times New Roman"/>
          <w:lang w:val="en-GB"/>
        </w:rPr>
        <w:t xml:space="preserve">hese words with special spaces will only display the ASCII code of the </w:t>
      </w:r>
      <w:r w:rsidR="00006EF0" w:rsidRPr="00006EF0">
        <w:rPr>
          <w:rFonts w:ascii="Times" w:hAnsi="Times" w:cs="Times New Roman"/>
          <w:lang w:val="en-GB"/>
        </w:rPr>
        <w:t xml:space="preserve">special </w:t>
      </w:r>
      <w:r w:rsidR="00006EF0" w:rsidRPr="00006EF0">
        <w:rPr>
          <w:rFonts w:ascii="Times" w:hAnsi="Times" w:cs="Times New Roman"/>
          <w:lang w:val="en-GB"/>
        </w:rPr>
        <w:t>space</w:t>
      </w:r>
      <w:r w:rsidR="00006EF0">
        <w:rPr>
          <w:rFonts w:ascii="Times" w:hAnsi="Times" w:cs="Times New Roman"/>
          <w:lang w:val="en-GB"/>
        </w:rPr>
        <w:t xml:space="preserve"> </w:t>
      </w:r>
      <w:r w:rsidR="00006EF0">
        <w:rPr>
          <w:rFonts w:ascii="Times" w:hAnsi="Times" w:cs="Times New Roman" w:hint="eastAsia"/>
          <w:lang w:val="en-GB"/>
        </w:rPr>
        <w:t>such</w:t>
      </w:r>
      <w:r w:rsidR="00006EF0">
        <w:rPr>
          <w:rFonts w:ascii="Times" w:hAnsi="Times" w:cs="Times New Roman"/>
          <w:lang w:val="en-GB"/>
        </w:rPr>
        <w:t xml:space="preserve"> </w:t>
      </w:r>
      <w:r w:rsidR="00006EF0">
        <w:rPr>
          <w:rFonts w:ascii="Times" w:hAnsi="Times" w:cs="Times New Roman" w:hint="eastAsia"/>
          <w:lang w:val="en-GB"/>
        </w:rPr>
        <w:t>as</w:t>
      </w:r>
      <w:r w:rsidR="00006EF0">
        <w:rPr>
          <w:rFonts w:ascii="Times" w:hAnsi="Times" w:cs="Times New Roman"/>
          <w:lang w:val="en-GB"/>
        </w:rPr>
        <w:t xml:space="preserve"> ‘</w:t>
      </w:r>
      <w:r w:rsidR="00006EF0" w:rsidRPr="000A311B">
        <w:rPr>
          <w:rFonts w:ascii="Times" w:hAnsi="Times" w:cs="Menlo"/>
          <w:color w:val="000000" w:themeColor="text1"/>
        </w:rPr>
        <w:t>\xc2\xa0</w:t>
      </w:r>
      <w:r w:rsidR="00006EF0">
        <w:rPr>
          <w:rFonts w:ascii="Times" w:hAnsi="Times" w:cs="Times New Roman"/>
          <w:lang w:val="en-GB"/>
        </w:rPr>
        <w:t>’</w:t>
      </w:r>
      <w:r w:rsidR="00006EF0" w:rsidRPr="00006EF0">
        <w:rPr>
          <w:rFonts w:ascii="Times" w:hAnsi="Times" w:cs="Times New Roman"/>
          <w:lang w:val="en-GB"/>
        </w:rPr>
        <w:t xml:space="preserve"> </w:t>
      </w:r>
      <w:r w:rsidR="00006EF0">
        <w:rPr>
          <w:rFonts w:ascii="Times" w:hAnsi="Times" w:cs="Times New Roman"/>
          <w:lang w:val="en-GB"/>
        </w:rPr>
        <w:t>after</w:t>
      </w:r>
      <w:r w:rsidR="00006EF0" w:rsidRPr="00006EF0">
        <w:rPr>
          <w:rFonts w:ascii="Times" w:hAnsi="Times" w:cs="Times New Roman"/>
          <w:lang w:val="en-GB"/>
        </w:rPr>
        <w:t xml:space="preserve"> added to the list.</w:t>
      </w:r>
      <w:r w:rsidR="00006EF0">
        <w:rPr>
          <w:rFonts w:ascii="Times" w:hAnsi="Times" w:cs="Times New Roman"/>
          <w:lang w:val="en-GB"/>
        </w:rPr>
        <w:t xml:space="preserve"> Thus, the project</w:t>
      </w:r>
      <w:r w:rsidR="00006EF0">
        <w:rPr>
          <w:lang w:val="en-GB"/>
        </w:rPr>
        <w:t xml:space="preserve"> </w:t>
      </w:r>
      <w:r w:rsidR="00006EF0" w:rsidRPr="00006EF0">
        <w:rPr>
          <w:rFonts w:ascii="Times" w:hAnsi="Times" w:cs="Times New Roman"/>
          <w:lang w:val="en-GB"/>
        </w:rPr>
        <w:t xml:space="preserve">first saves all the results of </w:t>
      </w:r>
      <w:proofErr w:type="spellStart"/>
      <w:r w:rsidR="00006EF0" w:rsidRPr="00006EF0">
        <w:rPr>
          <w:rFonts w:ascii="Times" w:hAnsi="Times" w:cs="Times New Roman"/>
          <w:lang w:val="en-GB"/>
        </w:rPr>
        <w:t>HTMLParser</w:t>
      </w:r>
      <w:proofErr w:type="spellEnd"/>
      <w:r w:rsidR="00006EF0">
        <w:rPr>
          <w:rFonts w:ascii="Times" w:hAnsi="Times" w:cs="Times New Roman"/>
          <w:lang w:val="en-GB"/>
        </w:rPr>
        <w:t xml:space="preserve"> </w:t>
      </w:r>
      <w:r w:rsidR="00006EF0" w:rsidRPr="00006EF0">
        <w:rPr>
          <w:rFonts w:ascii="Times" w:hAnsi="Times" w:cs="Times New Roman"/>
          <w:lang w:val="en-GB"/>
        </w:rPr>
        <w:t>to the output list.</w:t>
      </w:r>
      <w:r w:rsidR="00006EF0">
        <w:rPr>
          <w:rFonts w:ascii="Times" w:hAnsi="Times" w:cs="Times New Roman"/>
          <w:lang w:val="en-GB"/>
        </w:rPr>
        <w:t xml:space="preserve"> </w:t>
      </w:r>
      <w:r w:rsidR="00006EF0" w:rsidRPr="00006EF0">
        <w:rPr>
          <w:rFonts w:ascii="Times" w:hAnsi="Times" w:cs="Times New Roman"/>
          <w:lang w:val="en-GB"/>
        </w:rPr>
        <w:t xml:space="preserve">Each </w:t>
      </w:r>
      <w:r w:rsidR="0057589C">
        <w:rPr>
          <w:rFonts w:ascii="Times" w:hAnsi="Times" w:cs="Times New Roman" w:hint="eastAsia"/>
          <w:lang w:val="en-GB"/>
        </w:rPr>
        <w:t>row</w:t>
      </w:r>
      <w:r w:rsidR="00006EF0" w:rsidRPr="00006EF0">
        <w:rPr>
          <w:rFonts w:ascii="Times" w:hAnsi="Times" w:cs="Times New Roman"/>
          <w:lang w:val="en-GB"/>
        </w:rPr>
        <w:t xml:space="preserve"> of the </w:t>
      </w:r>
      <w:r w:rsidR="0024390B">
        <w:rPr>
          <w:rFonts w:ascii="Times" w:hAnsi="Times" w:cs="Times New Roman"/>
          <w:lang w:val="en-GB"/>
        </w:rPr>
        <w:t xml:space="preserve">output </w:t>
      </w:r>
      <w:r w:rsidR="00006EF0" w:rsidRPr="00006EF0">
        <w:rPr>
          <w:rFonts w:ascii="Times" w:hAnsi="Times" w:cs="Times New Roman"/>
          <w:lang w:val="en-GB"/>
        </w:rPr>
        <w:t xml:space="preserve">list </w:t>
      </w:r>
      <w:r w:rsidR="00006EF0">
        <w:rPr>
          <w:rFonts w:ascii="Times" w:hAnsi="Times" w:cs="Times New Roman"/>
          <w:lang w:val="en-GB"/>
        </w:rPr>
        <w:t xml:space="preserve">includes shop </w:t>
      </w:r>
      <w:r w:rsidR="00006EF0">
        <w:rPr>
          <w:rFonts w:ascii="Times" w:hAnsi="Times" w:cs="Times New Roman" w:hint="eastAsia"/>
          <w:lang w:val="en-GB"/>
        </w:rPr>
        <w:t>I</w:t>
      </w:r>
      <w:r w:rsidR="00006EF0">
        <w:rPr>
          <w:rFonts w:ascii="Times" w:hAnsi="Times" w:cs="Times New Roman"/>
          <w:lang w:val="en-GB"/>
        </w:rPr>
        <w:t>d, independent single word</w:t>
      </w:r>
      <w:r w:rsidR="00C832E3">
        <w:rPr>
          <w:rFonts w:ascii="Times" w:hAnsi="Times" w:cs="Times New Roman"/>
          <w:lang w:val="en-GB"/>
        </w:rPr>
        <w:t xml:space="preserve"> (</w:t>
      </w:r>
      <w:r w:rsidR="00C832E3">
        <w:rPr>
          <w:rFonts w:ascii="Times" w:hAnsi="Times" w:cs="Times New Roman" w:hint="eastAsia"/>
          <w:lang w:val="en-GB"/>
        </w:rPr>
        <w:t>m</w:t>
      </w:r>
      <w:r w:rsidR="00C832E3" w:rsidRPr="00C832E3">
        <w:rPr>
          <w:rFonts w:ascii="Times" w:hAnsi="Times" w:cs="Times New Roman"/>
          <w:lang w:val="en-GB"/>
        </w:rPr>
        <w:t>ay contain special spaces</w:t>
      </w:r>
      <w:r w:rsidR="00C832E3">
        <w:rPr>
          <w:rFonts w:ascii="Times" w:hAnsi="Times" w:cs="Times New Roman"/>
          <w:lang w:val="en-GB"/>
        </w:rPr>
        <w:t>)</w:t>
      </w:r>
      <w:r w:rsidR="00006EF0">
        <w:rPr>
          <w:rFonts w:ascii="Times" w:hAnsi="Times" w:cs="Times New Roman"/>
          <w:lang w:val="en-GB"/>
        </w:rPr>
        <w:t xml:space="preserve"> </w:t>
      </w:r>
      <w:r w:rsidR="00006EF0">
        <w:rPr>
          <w:rFonts w:ascii="Times" w:hAnsi="Times" w:cs="Times New Roman" w:hint="eastAsia"/>
          <w:lang w:val="en-GB"/>
        </w:rPr>
        <w:t>and</w:t>
      </w:r>
      <w:r w:rsidR="00006EF0">
        <w:rPr>
          <w:rFonts w:ascii="Times" w:hAnsi="Times" w:cs="Times New Roman"/>
          <w:lang w:val="en-GB"/>
        </w:rPr>
        <w:t xml:space="preserve"> the shop coordinates. </w:t>
      </w:r>
      <w:r w:rsidR="00C832E3">
        <w:rPr>
          <w:rFonts w:ascii="Times" w:hAnsi="Times" w:cs="Times New Roman" w:hint="eastAsia"/>
          <w:lang w:val="en-GB"/>
        </w:rPr>
        <w:t>Next</w:t>
      </w:r>
      <w:r w:rsidR="00C832E3">
        <w:rPr>
          <w:rFonts w:ascii="Times" w:hAnsi="Times" w:cs="Times New Roman"/>
          <w:lang w:val="en-GB"/>
        </w:rPr>
        <w:t xml:space="preserve">, the project </w:t>
      </w:r>
      <w:r w:rsidR="00C832E3" w:rsidRPr="00C832E3">
        <w:rPr>
          <w:rFonts w:ascii="Times" w:hAnsi="Times" w:cs="Times New Roman"/>
          <w:lang w:val="en-GB"/>
        </w:rPr>
        <w:t>will convert output array to string</w:t>
      </w:r>
      <w:r w:rsidR="00B704D1">
        <w:rPr>
          <w:rFonts w:ascii="Times" w:hAnsi="Times" w:cs="Times New Roman"/>
          <w:lang w:val="en-GB"/>
        </w:rPr>
        <w:t xml:space="preserve">, and the </w:t>
      </w:r>
      <w:r w:rsidR="001A1F42" w:rsidRPr="00006EF0">
        <w:rPr>
          <w:rFonts w:ascii="Times" w:hAnsi="Times" w:cs="Times New Roman"/>
          <w:lang w:val="en-GB"/>
        </w:rPr>
        <w:t>ASCII code</w:t>
      </w:r>
      <w:r w:rsidR="001A1F42">
        <w:rPr>
          <w:rFonts w:ascii="Times" w:hAnsi="Times" w:cs="Times New Roman"/>
          <w:lang w:val="en-GB"/>
        </w:rPr>
        <w:t xml:space="preserve"> of </w:t>
      </w:r>
      <w:r w:rsidR="00B704D1">
        <w:rPr>
          <w:rFonts w:ascii="Times" w:hAnsi="Times" w:cs="Times New Roman"/>
          <w:lang w:val="en-GB"/>
        </w:rPr>
        <w:t xml:space="preserve">special spaces will be </w:t>
      </w:r>
      <w:r w:rsidR="00A074A1">
        <w:rPr>
          <w:rFonts w:ascii="Times" w:hAnsi="Times" w:cs="Times New Roman"/>
          <w:lang w:val="en-GB"/>
        </w:rPr>
        <w:t>existed</w:t>
      </w:r>
      <w:r w:rsidR="00B704D1" w:rsidRPr="00B704D1">
        <w:rPr>
          <w:rFonts w:ascii="Times" w:hAnsi="Times" w:cs="Times New Roman"/>
          <w:lang w:val="en-GB"/>
        </w:rPr>
        <w:t xml:space="preserve"> as strings</w:t>
      </w:r>
      <w:r w:rsidR="00021877">
        <w:rPr>
          <w:rFonts w:ascii="Times" w:hAnsi="Times" w:cs="Times New Roman"/>
          <w:lang w:val="en-GB"/>
        </w:rPr>
        <w:t xml:space="preserve">, and then the project can use the regular expression to filter </w:t>
      </w:r>
      <w:r w:rsidR="00021877">
        <w:rPr>
          <w:rFonts w:ascii="Times" w:hAnsi="Times" w:cs="Times New Roman"/>
          <w:lang w:val="en-GB"/>
        </w:rPr>
        <w:t>special spaces</w:t>
      </w:r>
      <w:r w:rsidR="00021877">
        <w:rPr>
          <w:rFonts w:ascii="Times" w:hAnsi="Times" w:cs="Times New Roman"/>
          <w:lang w:val="en-GB"/>
        </w:rPr>
        <w:t>.</w:t>
      </w:r>
      <w:r w:rsidR="00B27966">
        <w:rPr>
          <w:rFonts w:ascii="Times" w:hAnsi="Times" w:cs="Times New Roman"/>
          <w:lang w:val="en-GB"/>
        </w:rPr>
        <w:t xml:space="preserve"> </w:t>
      </w:r>
      <w:r w:rsidR="00F37372">
        <w:rPr>
          <w:rFonts w:ascii="Times" w:hAnsi="Times" w:cs="Times New Roman"/>
          <w:lang w:val="en-GB"/>
        </w:rPr>
        <w:t xml:space="preserve">After filtering the </w:t>
      </w:r>
      <w:r w:rsidR="00F37372">
        <w:rPr>
          <w:rFonts w:ascii="Times" w:hAnsi="Times" w:cs="Times New Roman"/>
          <w:lang w:val="en-GB"/>
        </w:rPr>
        <w:lastRenderedPageBreak/>
        <w:t>special spaces, the project reconvert</w:t>
      </w:r>
      <w:r w:rsidR="00F37372">
        <w:rPr>
          <w:rFonts w:ascii="Times" w:hAnsi="Times" w:cs="Times New Roman" w:hint="eastAsia"/>
          <w:lang w:val="en-GB"/>
        </w:rPr>
        <w:t>s</w:t>
      </w:r>
      <w:r w:rsidR="00F37372" w:rsidRPr="00F37372">
        <w:rPr>
          <w:rFonts w:ascii="Times" w:hAnsi="Times" w:cs="Times New Roman"/>
          <w:lang w:val="en-GB"/>
        </w:rPr>
        <w:t xml:space="preserve"> </w:t>
      </w:r>
      <w:r w:rsidR="00F37372">
        <w:rPr>
          <w:rFonts w:ascii="Times" w:hAnsi="Times" w:cs="Times New Roman"/>
          <w:lang w:val="en-GB"/>
        </w:rPr>
        <w:t>t</w:t>
      </w:r>
      <w:r w:rsidR="00F37372" w:rsidRPr="00F37372">
        <w:rPr>
          <w:rFonts w:ascii="Times" w:hAnsi="Times" w:cs="Times New Roman"/>
          <w:lang w:val="en-GB"/>
        </w:rPr>
        <w:t xml:space="preserve">he string of the output list to a list and used as the output of the </w:t>
      </w:r>
      <w:r w:rsidR="00CC3A8B">
        <w:rPr>
          <w:rFonts w:ascii="Times" w:hAnsi="Times" w:cs="Times New Roman"/>
          <w:lang w:val="en-GB"/>
        </w:rPr>
        <w:t>Map</w:t>
      </w:r>
      <w:r w:rsidR="002C23AC">
        <w:rPr>
          <w:rFonts w:ascii="Times" w:hAnsi="Times" w:cs="Times New Roman"/>
          <w:lang w:val="en-GB"/>
        </w:rPr>
        <w:t xml:space="preserve"> </w:t>
      </w:r>
      <w:r w:rsidR="00F37372" w:rsidRPr="00F37372">
        <w:rPr>
          <w:rFonts w:ascii="Times" w:hAnsi="Times" w:cs="Times New Roman"/>
          <w:lang w:val="en-GB"/>
        </w:rPr>
        <w:t>script</w:t>
      </w:r>
      <w:r w:rsidR="00F37372">
        <w:rPr>
          <w:rFonts w:ascii="Times" w:hAnsi="Times" w:cs="Times New Roman"/>
          <w:lang w:val="en-GB"/>
        </w:rPr>
        <w:t>.</w:t>
      </w:r>
    </w:p>
    <w:p w14:paraId="01B9BE66" w14:textId="34965D7E" w:rsidR="0092002B" w:rsidRDefault="00D9279B" w:rsidP="00004393">
      <w:pPr>
        <w:jc w:val="both"/>
        <w:rPr>
          <w:rFonts w:ascii="Times" w:hAnsi="Times" w:cs="Times New Roman"/>
          <w:lang w:val="en-GB"/>
        </w:rPr>
      </w:pPr>
      <w:r>
        <w:rPr>
          <w:rFonts w:ascii="Times" w:hAnsi="Times" w:cs="Times New Roman"/>
          <w:lang w:val="en-GB"/>
        </w:rPr>
        <w:t>Before the Reduce script processing the output data of the Map script,</w:t>
      </w:r>
      <w:r w:rsidR="00772322">
        <w:rPr>
          <w:rFonts w:ascii="Times" w:hAnsi="Times" w:cs="Times New Roman"/>
          <w:lang w:val="en-GB"/>
        </w:rPr>
        <w:t xml:space="preserve"> </w:t>
      </w:r>
      <w:r w:rsidR="00772322">
        <w:rPr>
          <w:rFonts w:ascii="Times" w:hAnsi="Times" w:cs="Times New Roman" w:hint="eastAsia"/>
          <w:lang w:val="en-GB"/>
        </w:rPr>
        <w:t>t</w:t>
      </w:r>
      <w:r w:rsidR="00772322" w:rsidRPr="00772322">
        <w:rPr>
          <w:rFonts w:ascii="Times" w:hAnsi="Times" w:cs="Times New Roman"/>
          <w:lang w:val="en-GB"/>
        </w:rPr>
        <w:t xml:space="preserve">he project uses the Unix </w:t>
      </w:r>
      <w:proofErr w:type="gramStart"/>
      <w:r w:rsidR="00772322" w:rsidRPr="00772322">
        <w:rPr>
          <w:rFonts w:ascii="Times" w:hAnsi="Times" w:cs="Times New Roman"/>
          <w:lang w:val="en-GB"/>
        </w:rPr>
        <w:t>sort</w:t>
      </w:r>
      <w:r w:rsidR="00772322">
        <w:rPr>
          <w:rFonts w:ascii="Times" w:hAnsi="Times" w:cs="Times New Roman"/>
          <w:lang w:val="en-GB"/>
        </w:rPr>
        <w:t>(</w:t>
      </w:r>
      <w:proofErr w:type="gramEnd"/>
      <w:r w:rsidR="00772322">
        <w:rPr>
          <w:rFonts w:ascii="Times" w:hAnsi="Times" w:cs="Times New Roman"/>
          <w:lang w:val="en-GB"/>
        </w:rPr>
        <w:t>)</w:t>
      </w:r>
      <w:r w:rsidR="00772322" w:rsidRPr="00772322">
        <w:rPr>
          <w:rFonts w:ascii="Times" w:hAnsi="Times" w:cs="Times New Roman"/>
          <w:lang w:val="en-GB"/>
        </w:rPr>
        <w:t xml:space="preserve"> method to sort the </w:t>
      </w:r>
      <w:r w:rsidR="00772322">
        <w:rPr>
          <w:rFonts w:ascii="Times" w:hAnsi="Times" w:cs="Times New Roman"/>
          <w:lang w:val="en-GB"/>
        </w:rPr>
        <w:t xml:space="preserve">independent single </w:t>
      </w:r>
      <w:r w:rsidR="00772322" w:rsidRPr="00772322">
        <w:rPr>
          <w:rFonts w:ascii="Times" w:hAnsi="Times" w:cs="Times New Roman"/>
          <w:lang w:val="en-GB"/>
        </w:rPr>
        <w:t>word column of the output list of the Map script.</w:t>
      </w:r>
      <w:r w:rsidR="00004393">
        <w:rPr>
          <w:rFonts w:ascii="Times" w:hAnsi="Times" w:cs="Times New Roman"/>
          <w:lang w:val="en-GB"/>
        </w:rPr>
        <w:t xml:space="preserve"> </w:t>
      </w:r>
      <w:r w:rsidR="00F12315" w:rsidRPr="00F12315">
        <w:rPr>
          <w:rFonts w:ascii="Times" w:hAnsi="Times" w:cs="Times New Roman"/>
          <w:lang w:val="en-GB"/>
        </w:rPr>
        <w:t>This will reduce the workload of the Reduce script</w:t>
      </w:r>
      <w:r w:rsidR="00F12315">
        <w:rPr>
          <w:rFonts w:ascii="Times" w:hAnsi="Times" w:cs="Times New Roman"/>
          <w:lang w:val="en-GB"/>
        </w:rPr>
        <w:t xml:space="preserve"> </w:t>
      </w:r>
      <w:r w:rsidR="00F12315">
        <w:rPr>
          <w:rFonts w:ascii="Times" w:hAnsi="Times" w:cs="Times New Roman" w:hint="eastAsia"/>
          <w:lang w:val="en-GB"/>
        </w:rPr>
        <w:t xml:space="preserve">that </w:t>
      </w:r>
      <w:r w:rsidR="00EE767F">
        <w:rPr>
          <w:rFonts w:ascii="Times" w:hAnsi="Times" w:cs="Times New Roman" w:hint="eastAsia"/>
          <w:lang w:val="en-GB"/>
        </w:rPr>
        <w:t>w</w:t>
      </w:r>
      <w:r w:rsidR="00EE767F" w:rsidRPr="00EE767F">
        <w:rPr>
          <w:rFonts w:ascii="Times" w:hAnsi="Times" w:cs="Times New Roman"/>
          <w:lang w:val="en-GB"/>
        </w:rPr>
        <w:t xml:space="preserve">hen processing each </w:t>
      </w:r>
      <w:r w:rsidR="00EE767F">
        <w:rPr>
          <w:rFonts w:ascii="Times" w:hAnsi="Times" w:cs="Times New Roman" w:hint="eastAsia"/>
          <w:lang w:val="en-GB"/>
        </w:rPr>
        <w:t>row</w:t>
      </w:r>
      <w:r w:rsidR="00EE767F" w:rsidRPr="00EE767F">
        <w:rPr>
          <w:rFonts w:ascii="Times" w:hAnsi="Times" w:cs="Times New Roman"/>
          <w:lang w:val="en-GB"/>
        </w:rPr>
        <w:t xml:space="preserve">, the Reduce script does not have to determine whether the </w:t>
      </w:r>
      <w:r w:rsidR="00161936">
        <w:rPr>
          <w:rFonts w:ascii="Times" w:hAnsi="Times" w:cs="Times New Roman"/>
          <w:lang w:val="en-GB"/>
        </w:rPr>
        <w:t>word</w:t>
      </w:r>
      <w:r w:rsidR="00EE767F" w:rsidRPr="00EE767F">
        <w:rPr>
          <w:rFonts w:ascii="Times" w:hAnsi="Times" w:cs="Times New Roman"/>
          <w:lang w:val="en-GB"/>
        </w:rPr>
        <w:t xml:space="preserve"> in </w:t>
      </w:r>
      <w:r w:rsidR="00EE767F">
        <w:rPr>
          <w:rFonts w:ascii="Times" w:hAnsi="Times" w:cs="Times New Roman" w:hint="eastAsia"/>
          <w:lang w:val="en-GB"/>
        </w:rPr>
        <w:t>current</w:t>
      </w:r>
      <w:r w:rsidR="00EE767F" w:rsidRPr="00EE767F">
        <w:rPr>
          <w:rFonts w:ascii="Times" w:hAnsi="Times" w:cs="Times New Roman"/>
          <w:lang w:val="en-GB"/>
        </w:rPr>
        <w:t xml:space="preserve"> </w:t>
      </w:r>
      <w:r w:rsidR="00EE767F">
        <w:rPr>
          <w:rFonts w:ascii="Times" w:hAnsi="Times" w:cs="Times New Roman" w:hint="eastAsia"/>
          <w:lang w:val="en-GB"/>
        </w:rPr>
        <w:t>row</w:t>
      </w:r>
      <w:r w:rsidR="00EE767F">
        <w:rPr>
          <w:rFonts w:ascii="Times" w:hAnsi="Times" w:cs="Times New Roman"/>
          <w:lang w:val="en-GB"/>
        </w:rPr>
        <w:t xml:space="preserve"> </w:t>
      </w:r>
      <w:r w:rsidR="00EE767F" w:rsidRPr="00EE767F">
        <w:rPr>
          <w:rFonts w:ascii="Times" w:hAnsi="Times" w:cs="Times New Roman"/>
          <w:lang w:val="en-GB"/>
        </w:rPr>
        <w:t>appear in the words that have appeared before.</w:t>
      </w:r>
      <w:r w:rsidR="005D309A">
        <w:rPr>
          <w:rFonts w:ascii="Times" w:hAnsi="Times" w:cs="Times New Roman"/>
          <w:lang w:val="en-GB"/>
        </w:rPr>
        <w:t xml:space="preserve"> </w:t>
      </w:r>
      <w:r w:rsidR="005D309A" w:rsidRPr="005D309A">
        <w:rPr>
          <w:rFonts w:ascii="Times" w:hAnsi="Times" w:cs="Times New Roman"/>
          <w:lang w:val="en-GB"/>
        </w:rPr>
        <w:t xml:space="preserve">The script </w:t>
      </w:r>
      <w:r w:rsidR="00334D05">
        <w:rPr>
          <w:rFonts w:ascii="Times" w:hAnsi="Times" w:cs="Times New Roman" w:hint="eastAsia"/>
          <w:lang w:val="en-GB"/>
        </w:rPr>
        <w:t>only</w:t>
      </w:r>
      <w:r w:rsidR="00334D05">
        <w:rPr>
          <w:rFonts w:ascii="Times" w:hAnsi="Times" w:cs="Times New Roman"/>
          <w:lang w:val="en-GB"/>
        </w:rPr>
        <w:t xml:space="preserve"> </w:t>
      </w:r>
      <w:r w:rsidR="00D22998">
        <w:rPr>
          <w:rFonts w:ascii="Times" w:hAnsi="Times" w:cs="Times New Roman" w:hint="eastAsia"/>
          <w:lang w:val="en-GB"/>
        </w:rPr>
        <w:t>needs</w:t>
      </w:r>
      <w:r w:rsidR="00D22998">
        <w:rPr>
          <w:rFonts w:ascii="Times" w:hAnsi="Times" w:cs="Times New Roman"/>
          <w:lang w:val="en-GB"/>
        </w:rPr>
        <w:t xml:space="preserve"> </w:t>
      </w:r>
      <w:r w:rsidR="00D22998">
        <w:rPr>
          <w:rFonts w:ascii="Times" w:hAnsi="Times" w:cs="Times New Roman" w:hint="eastAsia"/>
          <w:lang w:val="en-GB"/>
        </w:rPr>
        <w:t>to</w:t>
      </w:r>
      <w:r w:rsidR="00D22998">
        <w:rPr>
          <w:rFonts w:ascii="Times" w:hAnsi="Times" w:cs="Times New Roman"/>
          <w:lang w:val="en-GB"/>
        </w:rPr>
        <w:t xml:space="preserve"> </w:t>
      </w:r>
      <w:r w:rsidR="005D309A" w:rsidRPr="005D309A">
        <w:rPr>
          <w:rFonts w:ascii="Times" w:hAnsi="Times" w:cs="Times New Roman"/>
          <w:lang w:val="en-GB"/>
        </w:rPr>
        <w:t xml:space="preserve">determine whether the word in the current </w:t>
      </w:r>
      <w:r w:rsidR="005D309A">
        <w:rPr>
          <w:rFonts w:ascii="Times" w:hAnsi="Times" w:cs="Times New Roman" w:hint="eastAsia"/>
          <w:lang w:val="en-GB"/>
        </w:rPr>
        <w:t>row</w:t>
      </w:r>
      <w:r w:rsidR="005D309A" w:rsidRPr="005D309A">
        <w:rPr>
          <w:rFonts w:ascii="Times" w:hAnsi="Times" w:cs="Times New Roman"/>
          <w:lang w:val="en-GB"/>
        </w:rPr>
        <w:t xml:space="preserve"> is the same as the word in the previous </w:t>
      </w:r>
      <w:r w:rsidR="005D309A">
        <w:rPr>
          <w:rFonts w:ascii="Times" w:hAnsi="Times" w:cs="Times New Roman"/>
          <w:lang w:val="en-GB"/>
        </w:rPr>
        <w:t>row</w:t>
      </w:r>
      <w:r w:rsidR="005D309A" w:rsidRPr="005D309A">
        <w:rPr>
          <w:rFonts w:ascii="Times" w:hAnsi="Times" w:cs="Times New Roman"/>
          <w:lang w:val="en-GB"/>
        </w:rPr>
        <w:t>.</w:t>
      </w:r>
      <w:r w:rsidR="00334D05">
        <w:rPr>
          <w:rFonts w:ascii="Times" w:hAnsi="Times" w:cs="Times New Roman"/>
          <w:lang w:val="en-GB"/>
        </w:rPr>
        <w:t xml:space="preserve"> </w:t>
      </w:r>
      <w:r w:rsidR="00BB41FA" w:rsidRPr="00BB41FA">
        <w:rPr>
          <w:rFonts w:ascii="Times" w:hAnsi="Times" w:cs="Times New Roman"/>
          <w:lang w:val="en-GB"/>
        </w:rPr>
        <w:t>If the same</w:t>
      </w:r>
      <w:r w:rsidR="00BB41FA">
        <w:rPr>
          <w:rFonts w:ascii="Times" w:hAnsi="Times" w:cs="Times New Roman"/>
          <w:lang w:val="en-GB"/>
        </w:rPr>
        <w:t xml:space="preserve">, </w:t>
      </w:r>
      <w:r w:rsidR="00BB41FA" w:rsidRPr="00BB41FA">
        <w:rPr>
          <w:rFonts w:ascii="Times" w:hAnsi="Times" w:cs="Times New Roman"/>
          <w:lang w:val="en-GB"/>
        </w:rPr>
        <w:t>add the coordinates of the current word to the previous coordinate set</w:t>
      </w:r>
      <w:r w:rsidR="00BB41FA">
        <w:rPr>
          <w:rFonts w:ascii="Times" w:hAnsi="Times" w:cs="Times New Roman"/>
          <w:lang w:val="en-GB"/>
        </w:rPr>
        <w:t xml:space="preserve">. </w:t>
      </w:r>
      <w:r w:rsidR="00BB41FA" w:rsidRPr="00BB41FA">
        <w:rPr>
          <w:rFonts w:ascii="Times" w:hAnsi="Times" w:cs="Times New Roman"/>
          <w:lang w:val="en-GB"/>
        </w:rPr>
        <w:t>If they are different, a new coordinate set is created for the current word, and the current coordinate is added to the new set.</w:t>
      </w:r>
      <w:r w:rsidR="005C5794">
        <w:rPr>
          <w:rFonts w:ascii="Times" w:hAnsi="Times" w:cs="Times New Roman"/>
          <w:lang w:val="en-GB"/>
        </w:rPr>
        <w:t xml:space="preserve"> </w:t>
      </w:r>
      <w:r w:rsidR="006F7342">
        <w:rPr>
          <w:rFonts w:ascii="Times" w:hAnsi="Times" w:cs="Times New Roman"/>
          <w:lang w:val="en-GB"/>
        </w:rPr>
        <w:t xml:space="preserve">Besides, </w:t>
      </w:r>
      <w:r w:rsidR="006F7342">
        <w:rPr>
          <w:rFonts w:ascii="Times" w:hAnsi="Times" w:cs="Times New Roman" w:hint="eastAsia"/>
          <w:lang w:val="en-GB"/>
        </w:rPr>
        <w:t>in</w:t>
      </w:r>
      <w:r w:rsidR="006F7342">
        <w:rPr>
          <w:rFonts w:ascii="Times" w:hAnsi="Times" w:cs="Times New Roman"/>
          <w:lang w:val="en-GB"/>
        </w:rPr>
        <w:t xml:space="preserve"> this project, e</w:t>
      </w:r>
      <w:r w:rsidR="006F7342" w:rsidRPr="006F7342">
        <w:rPr>
          <w:rFonts w:ascii="Times" w:hAnsi="Times" w:cs="Times New Roman"/>
          <w:lang w:val="en-GB"/>
        </w:rPr>
        <w:t xml:space="preserve">ach word is only allowed to appear once in one </w:t>
      </w:r>
      <w:r w:rsidR="006F7342">
        <w:rPr>
          <w:rFonts w:ascii="Times" w:hAnsi="Times" w:cs="Times New Roman"/>
          <w:lang w:val="en-GB"/>
        </w:rPr>
        <w:t xml:space="preserve">shop. That means </w:t>
      </w:r>
      <w:r w:rsidR="0044087E">
        <w:rPr>
          <w:rFonts w:ascii="Times" w:hAnsi="Times" w:cs="Times New Roman"/>
          <w:lang w:val="en-GB"/>
        </w:rPr>
        <w:t xml:space="preserve">in terms of </w:t>
      </w:r>
      <w:r w:rsidR="006F7342" w:rsidRPr="006F7342">
        <w:rPr>
          <w:rFonts w:ascii="Times" w:hAnsi="Times" w:cs="Times New Roman"/>
          <w:lang w:val="en-GB"/>
        </w:rPr>
        <w:t>same word</w:t>
      </w:r>
      <w:r w:rsidR="006F7342">
        <w:rPr>
          <w:rFonts w:ascii="Times" w:hAnsi="Times" w:cs="Times New Roman"/>
          <w:lang w:val="en-GB"/>
        </w:rPr>
        <w:t>s</w:t>
      </w:r>
      <w:r w:rsidR="006F7342" w:rsidRPr="006F7342">
        <w:rPr>
          <w:rFonts w:ascii="Times" w:hAnsi="Times" w:cs="Times New Roman"/>
          <w:lang w:val="en-GB"/>
        </w:rPr>
        <w:t xml:space="preserve"> with the same shop id</w:t>
      </w:r>
      <w:r w:rsidR="000562C4">
        <w:rPr>
          <w:rFonts w:ascii="Times" w:hAnsi="Times" w:cs="Times New Roman"/>
          <w:lang w:val="en-GB"/>
        </w:rPr>
        <w:t xml:space="preserve"> </w:t>
      </w:r>
      <w:r w:rsidR="000562C4">
        <w:rPr>
          <w:rFonts w:ascii="Times" w:hAnsi="Times" w:cs="Times New Roman"/>
          <w:lang w:val="en-GB"/>
        </w:rPr>
        <w:t>which is one of the output value of Map script</w:t>
      </w:r>
      <w:r w:rsidR="006F7342" w:rsidRPr="006F7342">
        <w:rPr>
          <w:rFonts w:ascii="Times" w:hAnsi="Times" w:cs="Times New Roman"/>
          <w:lang w:val="en-GB"/>
        </w:rPr>
        <w:t>, only one coordinate</w:t>
      </w:r>
      <w:r w:rsidR="0044087E">
        <w:rPr>
          <w:rFonts w:ascii="Times" w:hAnsi="Times" w:cs="Times New Roman"/>
          <w:lang w:val="en-GB"/>
        </w:rPr>
        <w:t>s</w:t>
      </w:r>
      <w:r w:rsidR="006F7342" w:rsidRPr="006F7342">
        <w:rPr>
          <w:rFonts w:ascii="Times" w:hAnsi="Times" w:cs="Times New Roman"/>
          <w:lang w:val="en-GB"/>
        </w:rPr>
        <w:t xml:space="preserve"> </w:t>
      </w:r>
      <w:r w:rsidR="007B2E89">
        <w:rPr>
          <w:rFonts w:ascii="Times" w:hAnsi="Times" w:cs="Times New Roman"/>
          <w:lang w:val="en-GB"/>
        </w:rPr>
        <w:t>can be</w:t>
      </w:r>
      <w:r w:rsidR="006F7342" w:rsidRPr="006F7342">
        <w:rPr>
          <w:rFonts w:ascii="Times" w:hAnsi="Times" w:cs="Times New Roman"/>
          <w:lang w:val="en-GB"/>
        </w:rPr>
        <w:t xml:space="preserve"> added to the </w:t>
      </w:r>
      <w:r w:rsidR="00F4291D">
        <w:rPr>
          <w:rFonts w:ascii="Times" w:hAnsi="Times" w:cs="Times New Roman" w:hint="eastAsia"/>
          <w:lang w:val="en-GB"/>
        </w:rPr>
        <w:t>word</w:t>
      </w:r>
      <w:r w:rsidR="00F4291D">
        <w:rPr>
          <w:rFonts w:ascii="Times" w:hAnsi="Times" w:cs="Times New Roman"/>
          <w:lang w:val="en-GB"/>
        </w:rPr>
        <w:t xml:space="preserve"> coordinates </w:t>
      </w:r>
      <w:r w:rsidR="006F7342" w:rsidRPr="006F7342">
        <w:rPr>
          <w:rFonts w:ascii="Times" w:hAnsi="Times" w:cs="Times New Roman"/>
          <w:lang w:val="en-GB"/>
        </w:rPr>
        <w:t>collection</w:t>
      </w:r>
      <w:r w:rsidR="006F7342">
        <w:rPr>
          <w:rFonts w:ascii="Times" w:hAnsi="Times" w:cs="Times New Roman"/>
          <w:lang w:val="en-GB"/>
        </w:rPr>
        <w:t>.</w:t>
      </w:r>
      <w:r w:rsidR="000562C4">
        <w:rPr>
          <w:rFonts w:ascii="Times" w:hAnsi="Times" w:cs="Times New Roman"/>
          <w:lang w:val="en-GB"/>
        </w:rPr>
        <w:t xml:space="preserve"> </w:t>
      </w:r>
      <w:r w:rsidR="000562C4" w:rsidRPr="000562C4">
        <w:rPr>
          <w:rFonts w:ascii="Times" w:hAnsi="Times" w:cs="Times New Roman"/>
          <w:lang w:val="en-GB"/>
        </w:rPr>
        <w:t xml:space="preserve">The reason for this is because </w:t>
      </w:r>
      <w:r w:rsidR="00C57458">
        <w:rPr>
          <w:rFonts w:ascii="Times" w:hAnsi="Times" w:cs="Times New Roman" w:hint="eastAsia"/>
          <w:lang w:val="en-GB"/>
        </w:rPr>
        <w:t>t</w:t>
      </w:r>
      <w:r w:rsidR="00C57458" w:rsidRPr="00C57458">
        <w:rPr>
          <w:rFonts w:ascii="Times" w:hAnsi="Times" w:cs="Times New Roman"/>
          <w:lang w:val="en-GB"/>
        </w:rPr>
        <w:t>he coordinates of the word added to the collection can represent the coordinates of all the same words</w:t>
      </w:r>
      <w:r w:rsidR="00F4291D">
        <w:rPr>
          <w:rFonts w:ascii="Times" w:hAnsi="Times" w:cs="Times New Roman"/>
          <w:lang w:val="en-GB"/>
        </w:rPr>
        <w:t xml:space="preserve"> </w:t>
      </w:r>
      <w:r w:rsidR="00F4291D">
        <w:rPr>
          <w:rFonts w:ascii="Times" w:hAnsi="Times" w:cs="Times New Roman" w:hint="eastAsia"/>
          <w:lang w:val="en-GB"/>
        </w:rPr>
        <w:t>in</w:t>
      </w:r>
      <w:r w:rsidR="00F4291D">
        <w:rPr>
          <w:rFonts w:ascii="Times" w:hAnsi="Times" w:cs="Times New Roman"/>
          <w:lang w:val="en-GB"/>
        </w:rPr>
        <w:t xml:space="preserve"> </w:t>
      </w:r>
      <w:r w:rsidR="00F4291D">
        <w:rPr>
          <w:rFonts w:ascii="Times" w:hAnsi="Times" w:cs="Times New Roman" w:hint="eastAsia"/>
          <w:lang w:val="en-GB"/>
        </w:rPr>
        <w:t>a</w:t>
      </w:r>
      <w:r w:rsidR="00F4291D">
        <w:rPr>
          <w:rFonts w:ascii="Times" w:hAnsi="Times" w:cs="Times New Roman"/>
          <w:lang w:val="en-GB"/>
        </w:rPr>
        <w:t xml:space="preserve"> </w:t>
      </w:r>
      <w:r w:rsidR="00F4291D">
        <w:rPr>
          <w:rFonts w:ascii="Times" w:hAnsi="Times" w:cs="Times New Roman" w:hint="eastAsia"/>
          <w:lang w:val="en-GB"/>
        </w:rPr>
        <w:t>shop</w:t>
      </w:r>
      <w:r w:rsidR="000562C4" w:rsidRPr="000562C4">
        <w:rPr>
          <w:rFonts w:ascii="Times" w:hAnsi="Times" w:cs="Times New Roman"/>
          <w:lang w:val="en-GB"/>
        </w:rPr>
        <w:t>.</w:t>
      </w:r>
    </w:p>
    <w:p w14:paraId="078D8345" w14:textId="268D83CC" w:rsidR="003F01F1" w:rsidRPr="008A27DB" w:rsidRDefault="003F01F1" w:rsidP="00004393">
      <w:pPr>
        <w:jc w:val="both"/>
        <w:rPr>
          <w:rFonts w:ascii="Times" w:hAnsi="Times" w:cs="Times New Roman"/>
          <w:lang w:val="en-GB"/>
        </w:rPr>
      </w:pPr>
      <w:r>
        <w:rPr>
          <w:rFonts w:ascii="Times" w:hAnsi="Times" w:cs="Times New Roman" w:hint="eastAsia"/>
          <w:lang w:val="en-GB"/>
        </w:rPr>
        <w:t>The</w:t>
      </w:r>
      <w:r>
        <w:rPr>
          <w:rFonts w:ascii="Times" w:hAnsi="Times" w:cs="Times New Roman"/>
          <w:lang w:val="en-GB"/>
        </w:rPr>
        <w:t xml:space="preserve"> ou</w:t>
      </w:r>
      <w:r w:rsidR="004C1757">
        <w:rPr>
          <w:rFonts w:ascii="Times" w:hAnsi="Times" w:cs="Times New Roman"/>
          <w:lang w:val="en-GB"/>
        </w:rPr>
        <w:t>tput of the Reduce script is</w:t>
      </w:r>
      <w:r>
        <w:rPr>
          <w:rFonts w:ascii="Times" w:hAnsi="Times" w:cs="Times New Roman"/>
          <w:lang w:val="en-GB"/>
        </w:rPr>
        <w:t xml:space="preserve"> a </w:t>
      </w:r>
      <w:r w:rsidR="004C1757">
        <w:rPr>
          <w:rFonts w:ascii="Times" w:hAnsi="Times" w:cs="Times New Roman"/>
          <w:lang w:val="en-GB"/>
        </w:rPr>
        <w:t>CSV format file</w:t>
      </w:r>
      <w:r>
        <w:rPr>
          <w:rFonts w:ascii="Times" w:hAnsi="Times" w:cs="Times New Roman"/>
          <w:lang w:val="en-GB"/>
        </w:rPr>
        <w:t xml:space="preserve"> which </w:t>
      </w:r>
      <w:r>
        <w:rPr>
          <w:rFonts w:ascii="Times" w:hAnsi="Times" w:cs="Times New Roman" w:hint="eastAsia"/>
          <w:lang w:val="en-GB"/>
        </w:rPr>
        <w:t>each</w:t>
      </w:r>
      <w:r>
        <w:rPr>
          <w:rFonts w:ascii="Times" w:hAnsi="Times" w:cs="Times New Roman"/>
          <w:lang w:val="en-GB"/>
        </w:rPr>
        <w:t xml:space="preserve"> </w:t>
      </w:r>
      <w:r>
        <w:rPr>
          <w:rFonts w:ascii="Times" w:hAnsi="Times" w:cs="Times New Roman" w:hint="eastAsia"/>
          <w:lang w:val="en-GB"/>
        </w:rPr>
        <w:t>row</w:t>
      </w:r>
      <w:r>
        <w:rPr>
          <w:rFonts w:ascii="Times" w:hAnsi="Times" w:cs="Times New Roman"/>
          <w:lang w:val="en-GB"/>
        </w:rPr>
        <w:t xml:space="preserve"> is an independent single word with its coordinates collection.</w:t>
      </w:r>
      <w:r w:rsidR="004C1757">
        <w:rPr>
          <w:rFonts w:ascii="Times" w:hAnsi="Times" w:cs="Times New Roman"/>
          <w:lang w:val="en-GB"/>
        </w:rPr>
        <w:t xml:space="preserve"> As a result, this file can be used for calculating the central point of each word</w:t>
      </w:r>
      <w:ins w:id="10" w:author="CAO Jiahao" w:date="2018-08-12T23:29:00Z">
        <w:r w:rsidR="00604D8E">
          <w:rPr>
            <w:rFonts w:ascii="Times" w:hAnsi="Times" w:cs="Times New Roman"/>
            <w:lang w:val="en-GB"/>
          </w:rPr>
          <w:t>’s distribution</w:t>
        </w:r>
      </w:ins>
      <w:r w:rsidR="00096E9F">
        <w:rPr>
          <w:rFonts w:ascii="Times" w:hAnsi="Times" w:cs="Times New Roman"/>
          <w:lang w:val="en-GB"/>
        </w:rPr>
        <w:t xml:space="preserve"> and the data cleaning procedure has finished.</w:t>
      </w:r>
    </w:p>
    <w:p w14:paraId="2006A9E4" w14:textId="7108ACC7" w:rsidR="001C7C37" w:rsidRPr="008A27DB" w:rsidRDefault="001C7C37" w:rsidP="008A27DB">
      <w:pPr>
        <w:pStyle w:val="a3"/>
        <w:numPr>
          <w:ilvl w:val="0"/>
          <w:numId w:val="41"/>
        </w:numPr>
        <w:spacing w:before="240" w:after="60" w:line="360" w:lineRule="auto"/>
        <w:ind w:firstLineChars="0"/>
        <w:rPr>
          <w:rFonts w:ascii="Times" w:hAnsi="Times" w:cs="Times New Roman"/>
          <w:lang w:val="en-GB"/>
        </w:rPr>
      </w:pPr>
      <w:r w:rsidRPr="008A27DB">
        <w:rPr>
          <w:rFonts w:ascii="Times" w:hAnsi="Times" w:cs="Times New Roman"/>
          <w:b/>
          <w:sz w:val="26"/>
          <w:szCs w:val="26"/>
          <w:lang w:val="en-GB"/>
        </w:rPr>
        <w:t>Data visualisation</w:t>
      </w:r>
    </w:p>
    <w:p w14:paraId="2889BFBF" w14:textId="77777777" w:rsidR="00AA01F3" w:rsidRDefault="001C0F5A" w:rsidP="008A27DB">
      <w:pPr>
        <w:jc w:val="both"/>
        <w:rPr>
          <w:ins w:id="11" w:author="CAO Jiahao" w:date="2018-08-12T23:22:00Z"/>
          <w:rFonts w:ascii="Times" w:hAnsi="Times" w:cs="Times New Roman"/>
          <w:lang w:val="en-GB"/>
        </w:rPr>
      </w:pPr>
      <w:r>
        <w:rPr>
          <w:rFonts w:ascii="Times" w:hAnsi="Times" w:cs="Times New Roman"/>
          <w:lang w:val="en-GB"/>
        </w:rPr>
        <w:t>In iteration one, the data visuali</w:t>
      </w:r>
      <w:r>
        <w:rPr>
          <w:rFonts w:ascii="Times" w:hAnsi="Times" w:cs="Times New Roman" w:hint="eastAsia"/>
          <w:lang w:val="en-GB"/>
        </w:rPr>
        <w:t>s</w:t>
      </w:r>
      <w:r w:rsidRPr="001C0F5A">
        <w:rPr>
          <w:rFonts w:ascii="Times" w:hAnsi="Times" w:cs="Times New Roman"/>
          <w:lang w:val="en-GB"/>
        </w:rPr>
        <w:t>ation of this project is divided into two parts.</w:t>
      </w:r>
      <w:r>
        <w:rPr>
          <w:rFonts w:ascii="Times" w:hAnsi="Times" w:cs="Times New Roman"/>
          <w:lang w:val="en-GB"/>
        </w:rPr>
        <w:t xml:space="preserve"> One of them is </w:t>
      </w:r>
      <w:r w:rsidRPr="001C0F5A">
        <w:rPr>
          <w:rFonts w:ascii="Times" w:hAnsi="Times" w:cs="Times New Roman"/>
          <w:lang w:val="en-GB"/>
        </w:rPr>
        <w:t>geographic</w:t>
      </w:r>
      <w:r>
        <w:rPr>
          <w:rFonts w:ascii="Times" w:hAnsi="Times" w:cs="Times New Roman"/>
          <w:lang w:val="en-GB"/>
        </w:rPr>
        <w:t xml:space="preserve"> </w:t>
      </w:r>
      <w:r>
        <w:rPr>
          <w:rFonts w:ascii="Times" w:hAnsi="Times" w:cs="Times New Roman" w:hint="eastAsia"/>
          <w:lang w:val="en-GB"/>
        </w:rPr>
        <w:t>maps</w:t>
      </w:r>
      <w:r>
        <w:rPr>
          <w:rFonts w:ascii="Times" w:hAnsi="Times" w:cs="Times New Roman"/>
          <w:lang w:val="en-GB"/>
        </w:rPr>
        <w:t xml:space="preserve"> data </w:t>
      </w:r>
      <w:r>
        <w:rPr>
          <w:rFonts w:ascii="Times" w:hAnsi="Times" w:cs="Times New Roman"/>
          <w:lang w:val="en-GB"/>
        </w:rPr>
        <w:t>visuali</w:t>
      </w:r>
      <w:r>
        <w:rPr>
          <w:rFonts w:ascii="Times" w:hAnsi="Times" w:cs="Times New Roman" w:hint="eastAsia"/>
          <w:lang w:val="en-GB"/>
        </w:rPr>
        <w:t>s</w:t>
      </w:r>
      <w:r w:rsidRPr="001C0F5A">
        <w:rPr>
          <w:rFonts w:ascii="Times" w:hAnsi="Times" w:cs="Times New Roman"/>
          <w:lang w:val="en-GB"/>
        </w:rPr>
        <w:t>ation</w:t>
      </w:r>
      <w:r>
        <w:rPr>
          <w:rFonts w:ascii="Times" w:hAnsi="Times" w:cs="Times New Roman"/>
          <w:lang w:val="en-GB"/>
        </w:rPr>
        <w:t xml:space="preserve">, and another is </w:t>
      </w:r>
      <w:r w:rsidR="008A27DB" w:rsidRPr="00E6213A">
        <w:rPr>
          <w:rFonts w:ascii="Times" w:hAnsi="Times"/>
          <w:lang w:val="en-GB"/>
        </w:rPr>
        <w:t xml:space="preserve">trend of the number of </w:t>
      </w:r>
      <w:r w:rsidR="008A27DB">
        <w:rPr>
          <w:rFonts w:ascii="Times" w:hAnsi="Times" w:hint="eastAsia"/>
          <w:lang w:val="en-GB"/>
        </w:rPr>
        <w:t>shops</w:t>
      </w:r>
      <w:r w:rsidR="008A27DB">
        <w:rPr>
          <w:rFonts w:ascii="Times" w:hAnsi="Times"/>
          <w:lang w:val="en-GB"/>
        </w:rPr>
        <w:t xml:space="preserve"> </w:t>
      </w:r>
      <w:ins w:id="12" w:author="CAO Jiahao" w:date="2018-08-12T23:17:00Z">
        <w:r w:rsidR="00AA01F3">
          <w:rPr>
            <w:rFonts w:ascii="Times" w:hAnsi="Times"/>
            <w:lang w:val="en-GB"/>
          </w:rPr>
          <w:t xml:space="preserve">which contain a specific word </w:t>
        </w:r>
      </w:ins>
      <w:r w:rsidR="008A27DB" w:rsidRPr="00E6213A">
        <w:rPr>
          <w:rFonts w:ascii="Times" w:hAnsi="Times"/>
          <w:lang w:val="en-GB"/>
        </w:rPr>
        <w:t>increasing with distance</w:t>
      </w:r>
      <w:r w:rsidR="008A27DB">
        <w:rPr>
          <w:rFonts w:ascii="Times" w:hAnsi="Times"/>
          <w:lang w:val="en-GB"/>
        </w:rPr>
        <w:t xml:space="preserve"> (meter)</w:t>
      </w:r>
      <w:r w:rsidR="008A27DB" w:rsidRPr="00E6213A">
        <w:rPr>
          <w:rFonts w:ascii="Times" w:hAnsi="Times"/>
          <w:lang w:val="en-GB"/>
        </w:rPr>
        <w:t xml:space="preserve"> from the centre point</w:t>
      </w:r>
      <w:r>
        <w:rPr>
          <w:rFonts w:ascii="Times" w:hAnsi="Times" w:cs="Times New Roman"/>
          <w:lang w:val="en-GB"/>
        </w:rPr>
        <w:t xml:space="preserve">. </w:t>
      </w:r>
      <w:r w:rsidR="008A27DB" w:rsidRPr="008A27DB">
        <w:rPr>
          <w:rFonts w:ascii="Times" w:hAnsi="Times" w:cs="Times New Roman"/>
          <w:lang w:val="en-GB"/>
        </w:rPr>
        <w:t xml:space="preserve">The project </w:t>
      </w:r>
      <w:r w:rsidR="008A27DB">
        <w:rPr>
          <w:rFonts w:ascii="Times" w:hAnsi="Times" w:cs="Times New Roman" w:hint="eastAsia"/>
          <w:lang w:val="en-GB"/>
        </w:rPr>
        <w:t>wants</w:t>
      </w:r>
      <w:r w:rsidR="008A27DB" w:rsidRPr="008A27DB">
        <w:rPr>
          <w:rFonts w:ascii="Times" w:hAnsi="Times" w:cs="Times New Roman"/>
          <w:lang w:val="en-GB"/>
        </w:rPr>
        <w:t xml:space="preserve"> to find the </w:t>
      </w:r>
      <w:r w:rsidR="008A27DB">
        <w:rPr>
          <w:rFonts w:ascii="Times" w:hAnsi="Times" w:cs="Times New Roman" w:hint="eastAsia"/>
          <w:lang w:val="en-GB"/>
        </w:rPr>
        <w:t>features</w:t>
      </w:r>
      <w:r w:rsidR="008A27DB">
        <w:rPr>
          <w:rFonts w:ascii="Times" w:hAnsi="Times" w:cs="Times New Roman"/>
          <w:lang w:val="en-GB"/>
        </w:rPr>
        <w:t xml:space="preserve"> </w:t>
      </w:r>
      <w:r w:rsidR="008A27DB" w:rsidRPr="008A27DB">
        <w:rPr>
          <w:rFonts w:ascii="Times" w:hAnsi="Times" w:cs="Times New Roman"/>
          <w:lang w:val="en-GB"/>
        </w:rPr>
        <w:t>of regional words through th</w:t>
      </w:r>
      <w:r w:rsidR="008A27DB">
        <w:rPr>
          <w:rFonts w:ascii="Times" w:hAnsi="Times" w:cs="Times New Roman"/>
          <w:lang w:val="en-GB"/>
        </w:rPr>
        <w:t>e results of these data visuali</w:t>
      </w:r>
      <w:r w:rsidR="008A27DB">
        <w:rPr>
          <w:rFonts w:ascii="Times" w:hAnsi="Times" w:cs="Times New Roman" w:hint="eastAsia"/>
          <w:lang w:val="en-GB"/>
        </w:rPr>
        <w:t>s</w:t>
      </w:r>
      <w:r w:rsidR="008A27DB" w:rsidRPr="008A27DB">
        <w:rPr>
          <w:rFonts w:ascii="Times" w:hAnsi="Times" w:cs="Times New Roman"/>
          <w:lang w:val="en-GB"/>
        </w:rPr>
        <w:t>ations.</w:t>
      </w:r>
    </w:p>
    <w:p w14:paraId="25583080" w14:textId="0EA567C2" w:rsidR="00AA01F3" w:rsidRPr="0067406F" w:rsidRDefault="008A27DB" w:rsidP="0067406F">
      <w:pPr>
        <w:jc w:val="both"/>
        <w:rPr>
          <w:ins w:id="13" w:author="CAO Jiahao" w:date="2018-08-12T23:22:00Z"/>
          <w:rFonts w:ascii="Times" w:hAnsi="Times"/>
          <w:lang w:val="en-GB"/>
        </w:rPr>
      </w:pPr>
      <w:del w:id="14" w:author="CAO Jiahao" w:date="2018-08-12T23:22:00Z">
        <w:r w:rsidDel="00AA01F3">
          <w:rPr>
            <w:rFonts w:ascii="Times" w:hAnsi="Times" w:cs="Times New Roman"/>
            <w:lang w:val="en-GB"/>
          </w:rPr>
          <w:delText xml:space="preserve"> </w:delText>
        </w:r>
      </w:del>
      <w:ins w:id="15" w:author="CAO Jiahao" w:date="2018-08-12T23:18:00Z">
        <w:r w:rsidR="00AA01F3">
          <w:rPr>
            <w:rFonts w:ascii="Times" w:hAnsi="Times" w:cs="Times New Roman"/>
            <w:lang w:val="en-GB"/>
          </w:rPr>
          <w:t>In terms of</w:t>
        </w:r>
      </w:ins>
      <w:ins w:id="16" w:author="CAO Jiahao" w:date="2018-08-12T23:19:00Z">
        <w:r w:rsidR="00AA01F3">
          <w:rPr>
            <w:rFonts w:ascii="Times" w:hAnsi="Times" w:cs="Times New Roman"/>
            <w:lang w:val="en-GB"/>
          </w:rPr>
          <w:t xml:space="preserve"> the </w:t>
        </w:r>
        <w:r w:rsidR="00AA01F3" w:rsidRPr="001C0F5A">
          <w:rPr>
            <w:rFonts w:ascii="Times" w:hAnsi="Times" w:cs="Times New Roman"/>
            <w:lang w:val="en-GB"/>
          </w:rPr>
          <w:t>geographic</w:t>
        </w:r>
        <w:r w:rsidR="00AA01F3">
          <w:rPr>
            <w:rFonts w:ascii="Times" w:hAnsi="Times" w:cs="Times New Roman"/>
            <w:lang w:val="en-GB"/>
          </w:rPr>
          <w:t xml:space="preserve"> </w:t>
        </w:r>
        <w:r w:rsidR="00AA01F3">
          <w:rPr>
            <w:rFonts w:ascii="Times" w:hAnsi="Times" w:cs="Times New Roman" w:hint="eastAsia"/>
            <w:lang w:val="en-GB"/>
          </w:rPr>
          <w:t>maps</w:t>
        </w:r>
        <w:r w:rsidR="00AA01F3">
          <w:rPr>
            <w:rFonts w:ascii="Times" w:hAnsi="Times" w:cs="Times New Roman"/>
            <w:lang w:val="en-GB"/>
          </w:rPr>
          <w:t>,</w:t>
        </w:r>
      </w:ins>
      <w:ins w:id="17" w:author="CAO Jiahao" w:date="2018-08-12T23:18:00Z">
        <w:r w:rsidR="00AA01F3">
          <w:rPr>
            <w:rFonts w:ascii="Times" w:hAnsi="Times" w:cs="Times New Roman"/>
            <w:lang w:val="en-GB"/>
          </w:rPr>
          <w:t xml:space="preserve"> </w:t>
        </w:r>
      </w:ins>
      <w:ins w:id="18" w:author="CAO Jiahao" w:date="2018-08-12T23:20:00Z">
        <w:r w:rsidR="00AA01F3">
          <w:rPr>
            <w:rFonts w:ascii="Times" w:hAnsi="Times" w:cs="Times New Roman"/>
            <w:lang w:val="en-GB"/>
          </w:rPr>
          <w:t>t</w:t>
        </w:r>
        <w:r w:rsidR="00AA01F3" w:rsidRPr="00AA01F3">
          <w:rPr>
            <w:rFonts w:ascii="Times" w:hAnsi="Times" w:cs="Times New Roman"/>
            <w:lang w:val="en-GB"/>
          </w:rPr>
          <w:t xml:space="preserve">he project considers this to be the most intuitive way to see if a word is a regional </w:t>
        </w:r>
        <w:r w:rsidR="00AA01F3">
          <w:rPr>
            <w:rFonts w:ascii="Times" w:hAnsi="Times" w:cs="Times New Roman"/>
            <w:lang w:val="en-GB"/>
          </w:rPr>
          <w:t>word.</w:t>
        </w:r>
        <w:r w:rsidR="00AA01F3" w:rsidRPr="00AA01F3">
          <w:rPr>
            <w:rFonts w:ascii="Times" w:hAnsi="Times" w:cs="Times New Roman"/>
            <w:lang w:val="en-GB"/>
          </w:rPr>
          <w:t xml:space="preserve"> </w:t>
        </w:r>
      </w:ins>
      <w:ins w:id="19" w:author="CAO Jiahao" w:date="2018-08-12T23:25:00Z">
        <w:r w:rsidR="00604D8E">
          <w:rPr>
            <w:rFonts w:ascii="Times" w:hAnsi="Times" w:cs="Times New Roman"/>
            <w:lang w:val="en-GB"/>
          </w:rPr>
          <w:t xml:space="preserve">Before visualising the </w:t>
        </w:r>
      </w:ins>
      <w:ins w:id="20" w:author="CAO Jiahao" w:date="2018-08-12T23:26:00Z">
        <w:r w:rsidR="00604D8E" w:rsidRPr="001C0F5A">
          <w:rPr>
            <w:rFonts w:ascii="Times" w:hAnsi="Times" w:cs="Times New Roman"/>
            <w:lang w:val="en-GB"/>
          </w:rPr>
          <w:t>geographic</w:t>
        </w:r>
        <w:r w:rsidR="00604D8E">
          <w:rPr>
            <w:rFonts w:ascii="Times" w:hAnsi="Times" w:cs="Times New Roman"/>
            <w:lang w:val="en-GB"/>
          </w:rPr>
          <w:t xml:space="preserve"> </w:t>
        </w:r>
        <w:r w:rsidR="00604D8E">
          <w:rPr>
            <w:rFonts w:ascii="Times" w:hAnsi="Times" w:cs="Times New Roman" w:hint="eastAsia"/>
            <w:lang w:val="en-GB"/>
          </w:rPr>
          <w:t>maps</w:t>
        </w:r>
        <w:r w:rsidR="00604D8E">
          <w:rPr>
            <w:rFonts w:ascii="Times" w:hAnsi="Times" w:cs="Times New Roman"/>
            <w:lang w:val="en-GB"/>
          </w:rPr>
          <w:t xml:space="preserve">, </w:t>
        </w:r>
      </w:ins>
      <w:ins w:id="21" w:author="CAO Jiahao" w:date="2018-08-12T23:42:00Z">
        <w:r w:rsidR="008E3F88" w:rsidRPr="006155A0">
          <w:rPr>
            <w:rFonts w:ascii="Times" w:hAnsi="Times" w:cs="Times New Roman"/>
            <w:lang w:val="en-GB"/>
          </w:rPr>
          <w:t>first</w:t>
        </w:r>
        <w:r w:rsidR="008E3F88">
          <w:rPr>
            <w:rFonts w:ascii="Times" w:hAnsi="Times" w:cs="Times New Roman" w:hint="eastAsia"/>
            <w:lang w:val="en-GB"/>
          </w:rPr>
          <w:t>ly</w:t>
        </w:r>
        <w:r w:rsidR="008E3F88">
          <w:rPr>
            <w:rFonts w:ascii="Times" w:hAnsi="Times" w:cs="Times New Roman"/>
            <w:lang w:val="en-GB"/>
          </w:rPr>
          <w:t>,</w:t>
        </w:r>
        <w:r w:rsidR="008E3F88" w:rsidRPr="006155A0">
          <w:rPr>
            <w:rFonts w:ascii="Times" w:hAnsi="Times" w:cs="Times New Roman"/>
            <w:lang w:val="en-GB"/>
          </w:rPr>
          <w:t xml:space="preserve"> </w:t>
        </w:r>
      </w:ins>
      <w:ins w:id="22" w:author="CAO Jiahao" w:date="2018-08-12T23:32:00Z">
        <w:r w:rsidR="006155A0">
          <w:rPr>
            <w:rFonts w:ascii="Times" w:hAnsi="Times" w:cs="Times New Roman" w:hint="eastAsia"/>
            <w:lang w:val="en-GB"/>
          </w:rPr>
          <w:t>t</w:t>
        </w:r>
        <w:r w:rsidR="006155A0" w:rsidRPr="006155A0">
          <w:rPr>
            <w:rFonts w:ascii="Times" w:hAnsi="Times" w:cs="Times New Roman"/>
            <w:lang w:val="en-GB"/>
          </w:rPr>
          <w:t xml:space="preserve">he project </w:t>
        </w:r>
      </w:ins>
      <w:ins w:id="23" w:author="CAO Jiahao" w:date="2018-08-12T23:42:00Z">
        <w:r w:rsidR="008E3F88">
          <w:rPr>
            <w:rFonts w:ascii="Times" w:hAnsi="Times" w:cs="Times New Roman"/>
            <w:lang w:val="en-GB"/>
          </w:rPr>
          <w:t>will</w:t>
        </w:r>
      </w:ins>
      <w:ins w:id="24" w:author="CAO Jiahao" w:date="2018-08-12T23:32:00Z">
        <w:r w:rsidR="006155A0" w:rsidRPr="006155A0">
          <w:rPr>
            <w:rFonts w:ascii="Times" w:hAnsi="Times" w:cs="Times New Roman"/>
            <w:lang w:val="en-GB"/>
          </w:rPr>
          <w:t xml:space="preserve"> calculate the </w:t>
        </w:r>
        <w:r w:rsidR="006155A0">
          <w:rPr>
            <w:rFonts w:ascii="Times" w:hAnsi="Times" w:cs="Times New Roman"/>
            <w:lang w:val="en-GB"/>
          </w:rPr>
          <w:t>central</w:t>
        </w:r>
        <w:r w:rsidR="006155A0" w:rsidRPr="006155A0">
          <w:rPr>
            <w:rFonts w:ascii="Times" w:hAnsi="Times" w:cs="Times New Roman"/>
            <w:lang w:val="en-GB"/>
          </w:rPr>
          <w:t xml:space="preserve"> point of </w:t>
        </w:r>
        <w:r w:rsidR="006155A0">
          <w:rPr>
            <w:rFonts w:ascii="Times" w:hAnsi="Times" w:cs="Times New Roman"/>
            <w:lang w:val="en-GB"/>
          </w:rPr>
          <w:t>a</w:t>
        </w:r>
        <w:r w:rsidR="006155A0" w:rsidRPr="006155A0">
          <w:rPr>
            <w:rFonts w:ascii="Times" w:hAnsi="Times" w:cs="Times New Roman"/>
            <w:lang w:val="en-GB"/>
          </w:rPr>
          <w:t xml:space="preserve"> word distribution based on the coordinate</w:t>
        </w:r>
      </w:ins>
      <w:ins w:id="25" w:author="CAO Jiahao" w:date="2018-08-12T23:46:00Z">
        <w:r w:rsidR="008A35BC">
          <w:rPr>
            <w:rFonts w:ascii="Times" w:hAnsi="Times" w:cs="Times New Roman"/>
            <w:lang w:val="en-GB"/>
          </w:rPr>
          <w:t>s</w:t>
        </w:r>
      </w:ins>
      <w:ins w:id="26" w:author="CAO Jiahao" w:date="2018-08-12T23:32:00Z">
        <w:r w:rsidR="006155A0" w:rsidRPr="006155A0">
          <w:rPr>
            <w:rFonts w:ascii="Times" w:hAnsi="Times" w:cs="Times New Roman"/>
            <w:lang w:val="en-GB"/>
          </w:rPr>
          <w:t xml:space="preserve"> set results </w:t>
        </w:r>
        <w:r w:rsidR="006155A0">
          <w:rPr>
            <w:rFonts w:ascii="Times" w:hAnsi="Times" w:cs="Times New Roman"/>
            <w:lang w:val="en-GB"/>
          </w:rPr>
          <w:t>of the word</w:t>
        </w:r>
        <w:r w:rsidR="006155A0" w:rsidRPr="006155A0">
          <w:rPr>
            <w:rFonts w:ascii="Times" w:hAnsi="Times" w:cs="Times New Roman"/>
            <w:lang w:val="en-GB"/>
          </w:rPr>
          <w:t>.</w:t>
        </w:r>
      </w:ins>
      <w:ins w:id="27" w:author="CAO Jiahao" w:date="2018-08-12T23:42:00Z">
        <w:r w:rsidR="008E3F88">
          <w:rPr>
            <w:rFonts w:ascii="Times" w:hAnsi="Times" w:cs="Times New Roman"/>
            <w:lang w:val="en-GB"/>
          </w:rPr>
          <w:t xml:space="preserve"> Secondly</w:t>
        </w:r>
      </w:ins>
      <w:ins w:id="28" w:author="CAO Jiahao" w:date="2018-08-12T23:43:00Z">
        <w:r w:rsidR="008E3F88">
          <w:rPr>
            <w:rFonts w:ascii="Times" w:hAnsi="Times" w:cs="Times New Roman"/>
            <w:lang w:val="en-GB"/>
          </w:rPr>
          <w:t xml:space="preserve">, the project will calculate the </w:t>
        </w:r>
      </w:ins>
      <w:ins w:id="29" w:author="CAO Jiahao" w:date="2018-08-12T23:48:00Z">
        <w:r w:rsidR="0067406F" w:rsidRPr="0067406F">
          <w:rPr>
            <w:rFonts w:ascii="Times" w:hAnsi="Times" w:cs="Times New Roman"/>
            <w:lang w:val="en-GB"/>
          </w:rPr>
          <w:t>radius</w:t>
        </w:r>
        <w:r w:rsidR="0067406F">
          <w:rPr>
            <w:rFonts w:ascii="Times" w:hAnsi="Times" w:cs="Times New Roman"/>
            <w:lang w:val="en-GB"/>
          </w:rPr>
          <w:t xml:space="preserve"> </w:t>
        </w:r>
        <w:r w:rsidR="0067406F">
          <w:rPr>
            <w:rFonts w:ascii="Times" w:hAnsi="Times" w:cs="Times New Roman" w:hint="eastAsia"/>
            <w:lang w:val="en-GB"/>
          </w:rPr>
          <w:t>o</w:t>
        </w:r>
        <w:r w:rsidR="0067406F">
          <w:rPr>
            <w:rFonts w:ascii="Times" w:hAnsi="Times" w:cs="Times New Roman"/>
            <w:lang w:val="en-GB"/>
          </w:rPr>
          <w:t>f the word distribution</w:t>
        </w:r>
      </w:ins>
      <w:ins w:id="30" w:author="CAO Jiahao" w:date="2018-08-12T23:52:00Z">
        <w:r w:rsidR="0067406F">
          <w:rPr>
            <w:rFonts w:ascii="Times" w:hAnsi="Times" w:cs="Times New Roman"/>
            <w:lang w:val="en-GB"/>
          </w:rPr>
          <w:t xml:space="preserve">. </w:t>
        </w:r>
      </w:ins>
      <w:ins w:id="31" w:author="CAO Jiahao" w:date="2018-08-12T23:53:00Z">
        <w:r w:rsidR="0067406F" w:rsidRPr="0067406F">
          <w:rPr>
            <w:rFonts w:ascii="Times" w:hAnsi="Times" w:cs="Times New Roman"/>
            <w:lang w:val="en-GB"/>
          </w:rPr>
          <w:t>The method of calculating the radius is</w:t>
        </w:r>
        <w:r w:rsidR="0067406F">
          <w:rPr>
            <w:rFonts w:ascii="Times" w:hAnsi="Times" w:cs="Times New Roman"/>
            <w:lang w:val="en-GB"/>
          </w:rPr>
          <w:t xml:space="preserve"> </w:t>
        </w:r>
        <w:r w:rsidR="0067406F">
          <w:rPr>
            <w:rFonts w:ascii="Times" w:hAnsi="Times" w:hint="eastAsia"/>
            <w:lang w:val="en-GB"/>
          </w:rPr>
          <w:t>c</w:t>
        </w:r>
      </w:ins>
      <w:ins w:id="32" w:author="CAO Jiahao" w:date="2018-08-12T23:52:00Z">
        <w:r w:rsidR="0067406F">
          <w:rPr>
            <w:rFonts w:ascii="Times" w:hAnsi="Times"/>
            <w:lang w:val="en-GB"/>
          </w:rPr>
          <w:t>alculat</w:t>
        </w:r>
      </w:ins>
      <w:ins w:id="33" w:author="CAO Jiahao" w:date="2018-08-12T23:54:00Z">
        <w:r w:rsidR="0067406F">
          <w:rPr>
            <w:rFonts w:ascii="Times" w:hAnsi="Times" w:hint="eastAsia"/>
            <w:lang w:val="en-GB"/>
          </w:rPr>
          <w:t>ing</w:t>
        </w:r>
      </w:ins>
      <w:ins w:id="34" w:author="CAO Jiahao" w:date="2018-08-12T23:52:00Z">
        <w:r w:rsidR="0067406F" w:rsidRPr="00EB3960">
          <w:rPr>
            <w:rFonts w:ascii="Times" w:hAnsi="Times"/>
            <w:lang w:val="en-GB"/>
          </w:rPr>
          <w:t xml:space="preserve"> the distance between all</w:t>
        </w:r>
      </w:ins>
      <w:ins w:id="35" w:author="CAO Jiahao" w:date="2018-08-12T23:55:00Z">
        <w:r w:rsidR="00F55820">
          <w:rPr>
            <w:rFonts w:ascii="Times" w:hAnsi="Times"/>
            <w:lang w:val="en-GB"/>
          </w:rPr>
          <w:t xml:space="preserve"> word’s</w:t>
        </w:r>
      </w:ins>
      <w:ins w:id="36" w:author="CAO Jiahao" w:date="2018-08-12T23:52:00Z">
        <w:r w:rsidR="0067406F" w:rsidRPr="00EB3960">
          <w:rPr>
            <w:rFonts w:ascii="Times" w:hAnsi="Times"/>
            <w:lang w:val="en-GB"/>
          </w:rPr>
          <w:t xml:space="preserve"> coordinates</w:t>
        </w:r>
      </w:ins>
      <w:ins w:id="37" w:author="CAO Jiahao" w:date="2018-08-12T23:54:00Z">
        <w:r w:rsidR="0067406F">
          <w:rPr>
            <w:rFonts w:ascii="Times" w:hAnsi="Times"/>
            <w:lang w:val="en-GB"/>
          </w:rPr>
          <w:t xml:space="preserve"> </w:t>
        </w:r>
        <w:r w:rsidR="0067406F">
          <w:rPr>
            <w:rFonts w:ascii="Times" w:hAnsi="Times" w:hint="eastAsia"/>
            <w:lang w:val="en-GB"/>
          </w:rPr>
          <w:t>from</w:t>
        </w:r>
      </w:ins>
      <w:ins w:id="38" w:author="CAO Jiahao" w:date="2018-08-12T23:52:00Z">
        <w:r w:rsidR="0067406F" w:rsidRPr="00EB3960">
          <w:rPr>
            <w:rFonts w:ascii="Times" w:hAnsi="Times"/>
            <w:lang w:val="en-GB"/>
          </w:rPr>
          <w:t xml:space="preserve"> the centre point and find the largest distance as the radius.</w:t>
        </w:r>
        <w:r w:rsidR="0067406F">
          <w:rPr>
            <w:rFonts w:ascii="Times" w:hAnsi="Times" w:hint="eastAsia"/>
            <w:lang w:val="en-GB"/>
          </w:rPr>
          <w:t xml:space="preserve"> </w:t>
        </w:r>
      </w:ins>
      <w:ins w:id="39" w:author="CAO Jiahao" w:date="2018-08-12T23:59:00Z">
        <w:r w:rsidR="00296017" w:rsidRPr="00296017">
          <w:rPr>
            <w:rFonts w:ascii="Times" w:hAnsi="Times"/>
            <w:lang w:val="en-GB"/>
          </w:rPr>
          <w:t>The distance between the cent</w:t>
        </w:r>
        <w:r w:rsidR="00296017">
          <w:rPr>
            <w:rFonts w:ascii="Times" w:hAnsi="Times" w:hint="eastAsia"/>
            <w:lang w:val="en-GB"/>
          </w:rPr>
          <w:t>ral</w:t>
        </w:r>
        <w:r w:rsidR="00296017" w:rsidRPr="00296017">
          <w:rPr>
            <w:rFonts w:ascii="Times" w:hAnsi="Times"/>
            <w:lang w:val="en-GB"/>
          </w:rPr>
          <w:t xml:space="preserve"> point and each coordinate</w:t>
        </w:r>
      </w:ins>
      <w:ins w:id="40" w:author="CAO Jiahao" w:date="2018-08-13T00:00:00Z">
        <w:r w:rsidR="00296017">
          <w:rPr>
            <w:rFonts w:ascii="Times" w:hAnsi="Times"/>
            <w:lang w:val="en-GB"/>
          </w:rPr>
          <w:t xml:space="preserve"> </w:t>
        </w:r>
        <w:r w:rsidR="00296017" w:rsidRPr="00296017">
          <w:rPr>
            <w:rFonts w:ascii="Times" w:hAnsi="Times"/>
            <w:lang w:val="en-GB"/>
          </w:rPr>
          <w:t>point</w:t>
        </w:r>
      </w:ins>
      <w:ins w:id="41" w:author="CAO Jiahao" w:date="2018-08-12T23:59:00Z">
        <w:r w:rsidR="00296017" w:rsidRPr="00296017">
          <w:rPr>
            <w:rFonts w:ascii="Times" w:hAnsi="Times"/>
            <w:lang w:val="en-GB"/>
          </w:rPr>
          <w:t xml:space="preserve"> is deri</w:t>
        </w:r>
        <w:r w:rsidR="00296017">
          <w:rPr>
            <w:rFonts w:ascii="Times" w:hAnsi="Times"/>
            <w:lang w:val="en-GB"/>
          </w:rPr>
          <w:t>ved from the Euclidean distance</w:t>
        </w:r>
      </w:ins>
      <w:ins w:id="42" w:author="CAO Jiahao" w:date="2018-08-12T23:52:00Z">
        <w:r w:rsidR="0067406F" w:rsidRPr="00EB3960">
          <w:rPr>
            <w:rFonts w:ascii="Times" w:hAnsi="Times"/>
            <w:lang w:val="en-GB"/>
          </w:rPr>
          <w:t xml:space="preserve">, because the </w:t>
        </w:r>
        <w:proofErr w:type="spellStart"/>
        <w:r w:rsidR="0067406F" w:rsidRPr="00EB3960">
          <w:rPr>
            <w:rFonts w:ascii="Times" w:hAnsi="Times"/>
            <w:lang w:val="en-GB"/>
          </w:rPr>
          <w:t>Basemap</w:t>
        </w:r>
        <w:proofErr w:type="spellEnd"/>
        <w:r w:rsidR="0067406F" w:rsidRPr="00EB3960">
          <w:rPr>
            <w:rFonts w:ascii="Times" w:hAnsi="Times"/>
            <w:lang w:val="en-GB"/>
          </w:rPr>
          <w:t xml:space="preserve"> has converted the Earth's sphere into a plane. </w:t>
        </w:r>
      </w:ins>
      <w:ins w:id="43" w:author="CAO Jiahao" w:date="2018-08-13T00:07:00Z">
        <w:r w:rsidR="00DB4128" w:rsidRPr="00DB4128">
          <w:rPr>
            <w:rFonts w:ascii="Times" w:hAnsi="Times"/>
            <w:lang w:val="en-GB"/>
          </w:rPr>
          <w:t>Next, the p</w:t>
        </w:r>
        <w:r w:rsidR="00DB4128">
          <w:rPr>
            <w:rFonts w:ascii="Times" w:hAnsi="Times"/>
            <w:lang w:val="en-GB"/>
          </w:rPr>
          <w:t>roject calculates the number of shops</w:t>
        </w:r>
        <w:r w:rsidR="00DB4128" w:rsidRPr="00DB4128">
          <w:rPr>
            <w:rFonts w:ascii="Times" w:hAnsi="Times"/>
            <w:lang w:val="en-GB"/>
          </w:rPr>
          <w:t xml:space="preserve"> in the city that contain</w:t>
        </w:r>
        <w:r w:rsidR="00DB4128">
          <w:rPr>
            <w:rFonts w:ascii="Times" w:hAnsi="Times"/>
            <w:lang w:val="en-GB"/>
          </w:rPr>
          <w:t xml:space="preserve"> the word</w:t>
        </w:r>
      </w:ins>
      <w:ins w:id="44" w:author="CAO Jiahao" w:date="2018-08-13T00:03:00Z">
        <w:r w:rsidR="001C63A9" w:rsidRPr="001C63A9">
          <w:rPr>
            <w:rFonts w:ascii="Times" w:hAnsi="Times"/>
            <w:lang w:val="en-GB"/>
          </w:rPr>
          <w:t xml:space="preserve"> and the proportion of those </w:t>
        </w:r>
      </w:ins>
      <w:ins w:id="45" w:author="CAO Jiahao" w:date="2018-08-13T00:04:00Z">
        <w:r w:rsidR="001C63A9">
          <w:rPr>
            <w:rFonts w:ascii="Times" w:hAnsi="Times" w:hint="eastAsia"/>
            <w:lang w:val="en-GB"/>
          </w:rPr>
          <w:t>shops</w:t>
        </w:r>
      </w:ins>
      <w:ins w:id="46" w:author="CAO Jiahao" w:date="2018-08-13T00:03:00Z">
        <w:r w:rsidR="001C63A9" w:rsidRPr="001C63A9">
          <w:rPr>
            <w:rFonts w:ascii="Times" w:hAnsi="Times"/>
            <w:lang w:val="en-GB"/>
          </w:rPr>
          <w:t xml:space="preserve"> in the total number of </w:t>
        </w:r>
      </w:ins>
      <w:ins w:id="47" w:author="CAO Jiahao" w:date="2018-08-13T00:04:00Z">
        <w:r w:rsidR="001C63A9">
          <w:rPr>
            <w:rFonts w:ascii="Times" w:hAnsi="Times"/>
            <w:lang w:val="en-GB"/>
          </w:rPr>
          <w:t>shop</w:t>
        </w:r>
      </w:ins>
      <w:ins w:id="48" w:author="CAO Jiahao" w:date="2018-08-13T00:03:00Z">
        <w:r w:rsidR="001C63A9" w:rsidRPr="001C63A9">
          <w:rPr>
            <w:rFonts w:ascii="Times" w:hAnsi="Times"/>
            <w:lang w:val="en-GB"/>
          </w:rPr>
          <w:t xml:space="preserve">s in </w:t>
        </w:r>
      </w:ins>
      <w:ins w:id="49" w:author="CAO Jiahao" w:date="2018-08-13T00:04:00Z">
        <w:r w:rsidR="001C63A9">
          <w:rPr>
            <w:rFonts w:ascii="Times" w:hAnsi="Times"/>
            <w:lang w:val="en-GB"/>
          </w:rPr>
          <w:t>the</w:t>
        </w:r>
      </w:ins>
      <w:ins w:id="50" w:author="CAO Jiahao" w:date="2018-08-13T00:03:00Z">
        <w:r w:rsidR="001C63A9" w:rsidRPr="001C63A9">
          <w:rPr>
            <w:rFonts w:ascii="Times" w:hAnsi="Times"/>
            <w:lang w:val="en-GB"/>
          </w:rPr>
          <w:t xml:space="preserve"> city.</w:t>
        </w:r>
      </w:ins>
      <w:bookmarkStart w:id="51" w:name="_GoBack"/>
      <w:bookmarkEnd w:id="51"/>
    </w:p>
    <w:p w14:paraId="61CC2A39" w14:textId="478DC8AB" w:rsidR="008A27DB" w:rsidRDefault="00C50196" w:rsidP="008A27DB">
      <w:pPr>
        <w:jc w:val="both"/>
        <w:rPr>
          <w:rFonts w:ascii="Times" w:hAnsi="Times" w:cs="Times New Roman" w:hint="eastAsia"/>
          <w:lang w:val="en-GB"/>
        </w:rPr>
      </w:pPr>
      <w:ins w:id="52" w:author="CAO Jiahao" w:date="2018-08-12T23:12:00Z">
        <w:r>
          <w:rPr>
            <w:rFonts w:ascii="Times" w:hAnsi="Times" w:cs="Times New Roman"/>
            <w:lang w:val="en-GB"/>
          </w:rPr>
          <w:t>The reason why the project wants to visu</w:t>
        </w:r>
        <w:r w:rsidR="005C00C8">
          <w:rPr>
            <w:rFonts w:ascii="Times" w:hAnsi="Times" w:cs="Times New Roman"/>
            <w:lang w:val="en-GB"/>
          </w:rPr>
          <w:t xml:space="preserve">alise the trend is that </w:t>
        </w:r>
      </w:ins>
      <w:ins w:id="53" w:author="CAO Jiahao" w:date="2018-08-12T23:14:00Z">
        <w:r w:rsidR="005C00C8">
          <w:rPr>
            <w:rFonts w:ascii="Times" w:hAnsi="Times" w:cs="Times New Roman" w:hint="eastAsia"/>
            <w:lang w:val="en-GB"/>
          </w:rPr>
          <w:t>t</w:t>
        </w:r>
        <w:r w:rsidR="005C00C8" w:rsidRPr="005C00C8">
          <w:rPr>
            <w:rFonts w:ascii="Times" w:hAnsi="Times" w:cs="Times New Roman"/>
            <w:lang w:val="en-GB"/>
          </w:rPr>
          <w:t>rend graph is a conjecture of the project for the</w:t>
        </w:r>
      </w:ins>
      <w:ins w:id="54" w:author="CAO Jiahao" w:date="2018-08-12T23:15:00Z">
        <w:r w:rsidR="005C00C8">
          <w:rPr>
            <w:rFonts w:ascii="Times" w:hAnsi="Times" w:cs="Times New Roman"/>
            <w:lang w:val="en-GB"/>
          </w:rPr>
          <w:t xml:space="preserve"> distribution</w:t>
        </w:r>
      </w:ins>
      <w:ins w:id="55" w:author="CAO Jiahao" w:date="2018-08-12T23:14:00Z">
        <w:r w:rsidR="005C00C8" w:rsidRPr="005C00C8">
          <w:rPr>
            <w:rFonts w:ascii="Times" w:hAnsi="Times" w:cs="Times New Roman"/>
            <w:lang w:val="en-GB"/>
          </w:rPr>
          <w:t xml:space="preserve"> trend of </w:t>
        </w:r>
        <w:r w:rsidR="005C00C8">
          <w:rPr>
            <w:rFonts w:ascii="Times" w:hAnsi="Times" w:cs="Times New Roman"/>
            <w:lang w:val="en-GB"/>
          </w:rPr>
          <w:t>words</w:t>
        </w:r>
        <w:r w:rsidR="005C00C8" w:rsidRPr="005C00C8">
          <w:rPr>
            <w:rFonts w:ascii="Times" w:hAnsi="Times" w:cs="Times New Roman"/>
            <w:lang w:val="en-GB"/>
          </w:rPr>
          <w:t xml:space="preserve"> with regional </w:t>
        </w:r>
      </w:ins>
      <w:ins w:id="56" w:author="CAO Jiahao" w:date="2018-08-12T23:15:00Z">
        <w:r w:rsidR="005C00C8">
          <w:rPr>
            <w:rFonts w:ascii="Times" w:hAnsi="Times" w:cs="Times New Roman"/>
            <w:lang w:val="en-GB"/>
          </w:rPr>
          <w:t>features.</w:t>
        </w:r>
      </w:ins>
    </w:p>
    <w:p w14:paraId="6ED2FCB0" w14:textId="47B99FD4" w:rsidR="00A24A74" w:rsidRPr="008A27DB" w:rsidRDefault="001C0F5A" w:rsidP="008A27DB">
      <w:pPr>
        <w:jc w:val="both"/>
        <w:rPr>
          <w:rFonts w:ascii="Times" w:hAnsi="Times" w:cs="Times New Roman"/>
        </w:rPr>
      </w:pPr>
      <w:moveFromRangeStart w:id="57" w:author="CAO Jiahao" w:date="2018-08-12T23:10:00Z" w:name="move521878762"/>
      <w:moveFrom w:id="58" w:author="CAO Jiahao" w:date="2018-08-12T23:10:00Z">
        <w:r w:rsidDel="006C1702">
          <w:rPr>
            <w:rFonts w:ascii="Times" w:hAnsi="Times" w:cs="Times New Roman"/>
            <w:lang w:val="en-GB"/>
          </w:rPr>
          <w:t>‘</w:t>
        </w:r>
        <w:r w:rsidDel="006C1702">
          <w:rPr>
            <w:rFonts w:ascii="Times" w:hAnsi="Times" w:cs="Menlo"/>
            <w:bCs/>
            <w:color w:val="000000"/>
          </w:rPr>
          <w:t xml:space="preserve">ratio’ means the number of shops whose distance is less than </w:t>
        </w:r>
        <w:r w:rsidRPr="001C0F5A" w:rsidDel="006C1702">
          <w:rPr>
            <w:rFonts w:ascii="Times" w:hAnsi="Times" w:cs="Menlo"/>
            <w:bCs/>
            <w:color w:val="000000"/>
          </w:rPr>
          <w:t>specific meters</w:t>
        </w:r>
        <w:r w:rsidDel="006C1702">
          <w:rPr>
            <w:rFonts w:ascii="Times" w:hAnsi="Times" w:cs="Menlo"/>
            <w:bCs/>
            <w:color w:val="000000"/>
          </w:rPr>
          <w:t xml:space="preserve"> from the center point/ total shop number</w:t>
        </w:r>
        <w:r w:rsidDel="006C1702">
          <w:rPr>
            <w:rFonts w:ascii="Times" w:hAnsi="Times" w:cs="Menlo"/>
            <w:bCs/>
            <w:color w:val="000000"/>
          </w:rPr>
          <w:t xml:space="preserve">. </w:t>
        </w:r>
      </w:moveFrom>
      <w:moveFromRangeEnd w:id="57"/>
    </w:p>
    <w:p w14:paraId="4CE9C33E" w14:textId="77777777" w:rsidR="007600CA" w:rsidRPr="001C7C37" w:rsidRDefault="001C7C37" w:rsidP="001C7C37">
      <w:pPr>
        <w:pStyle w:val="a3"/>
        <w:numPr>
          <w:ilvl w:val="1"/>
          <w:numId w:val="12"/>
        </w:numPr>
        <w:ind w:firstLineChars="0"/>
        <w:rPr>
          <w:rFonts w:ascii="Times" w:hAnsi="Times" w:cs="Times New Roman"/>
          <w:b/>
          <w:sz w:val="26"/>
          <w:szCs w:val="26"/>
          <w:lang w:val="en-GB"/>
        </w:rPr>
      </w:pPr>
      <w:r w:rsidRPr="001C7C37">
        <w:rPr>
          <w:rFonts w:ascii="Times" w:hAnsi="Times" w:cs="Times New Roman"/>
          <w:b/>
          <w:sz w:val="26"/>
          <w:szCs w:val="26"/>
          <w:lang w:val="en-GB"/>
        </w:rPr>
        <w:t>Findings:</w:t>
      </w:r>
    </w:p>
    <w:p w14:paraId="3EF40AB9" w14:textId="37355771" w:rsidR="001C7C37" w:rsidRDefault="001C7C37" w:rsidP="001C7C37">
      <w:pPr>
        <w:rPr>
          <w:ins w:id="59" w:author="CAO Jiahao" w:date="2018-08-12T23:10:00Z"/>
          <w:rFonts w:ascii="Times" w:hAnsi="Times"/>
          <w:lang w:val="en-GB"/>
        </w:rPr>
      </w:pPr>
      <w:r w:rsidRPr="001C7C37">
        <w:rPr>
          <w:rFonts w:ascii="Times" w:hAnsi="Times"/>
          <w:lang w:val="en-GB" w:eastAsia="en-US"/>
        </w:rPr>
        <w:t xml:space="preserve">Find some regional </w:t>
      </w:r>
      <w:r>
        <w:rPr>
          <w:rFonts w:ascii="Times" w:hAnsi="Times"/>
          <w:lang w:val="en-GB" w:eastAsia="en-US"/>
        </w:rPr>
        <w:t>words</w:t>
      </w:r>
      <w:r w:rsidRPr="001C7C37">
        <w:rPr>
          <w:rFonts w:ascii="Times" w:hAnsi="Times"/>
          <w:lang w:val="en-GB" w:eastAsia="en-US"/>
        </w:rPr>
        <w:t xml:space="preserve"> based on ratio and map</w:t>
      </w:r>
      <w:r>
        <w:rPr>
          <w:rFonts w:ascii="Times" w:hAnsi="Times"/>
          <w:lang w:val="en-GB"/>
        </w:rPr>
        <w:t>.</w:t>
      </w:r>
    </w:p>
    <w:p w14:paraId="14685236" w14:textId="01269206" w:rsidR="006C1702" w:rsidRPr="001C7C37" w:rsidRDefault="006C1702" w:rsidP="001C7C37">
      <w:pPr>
        <w:rPr>
          <w:rFonts w:ascii="Times" w:hAnsi="Times"/>
          <w:lang w:val="en-GB"/>
        </w:rPr>
      </w:pPr>
      <w:moveToRangeStart w:id="60" w:author="CAO Jiahao" w:date="2018-08-12T23:10:00Z" w:name="move521878762"/>
      <w:moveTo w:id="61" w:author="CAO Jiahao" w:date="2018-08-12T23:10:00Z">
        <w:r>
          <w:rPr>
            <w:rFonts w:ascii="Times" w:hAnsi="Times" w:cs="Times New Roman"/>
            <w:lang w:val="en-GB"/>
          </w:rPr>
          <w:t>‘</w:t>
        </w:r>
        <w:r>
          <w:rPr>
            <w:rFonts w:ascii="Times" w:hAnsi="Times" w:cs="Menlo"/>
            <w:bCs/>
            <w:color w:val="000000"/>
          </w:rPr>
          <w:t xml:space="preserve">ratio’ means the number of shops whose distance is less than </w:t>
        </w:r>
        <w:r w:rsidRPr="001C0F5A">
          <w:rPr>
            <w:rFonts w:ascii="Times" w:hAnsi="Times" w:cs="Menlo"/>
            <w:bCs/>
            <w:color w:val="000000"/>
          </w:rPr>
          <w:t>specific meters</w:t>
        </w:r>
        <w:r>
          <w:rPr>
            <w:rFonts w:ascii="Times" w:hAnsi="Times" w:cs="Menlo"/>
            <w:bCs/>
            <w:color w:val="000000"/>
          </w:rPr>
          <w:t xml:space="preserve"> from the center point/ total shop number.</w:t>
        </w:r>
      </w:moveTo>
      <w:moveToRangeEnd w:id="60"/>
    </w:p>
    <w:p w14:paraId="334C35F2" w14:textId="77777777" w:rsidR="001C7C37" w:rsidRDefault="001C7C37" w:rsidP="009625A8">
      <w:pPr>
        <w:rPr>
          <w:rFonts w:ascii="Times" w:hAnsi="Times"/>
          <w:b/>
          <w:sz w:val="26"/>
          <w:szCs w:val="26"/>
          <w:lang w:val="en-GB" w:eastAsia="en-US"/>
        </w:rPr>
      </w:pPr>
      <w:r>
        <w:rPr>
          <w:rFonts w:ascii="Times" w:hAnsi="Times"/>
          <w:b/>
          <w:sz w:val="26"/>
          <w:szCs w:val="26"/>
          <w:lang w:val="en-GB" w:eastAsia="en-US"/>
        </w:rPr>
        <w:t>3.3</w:t>
      </w:r>
      <w:r w:rsidRPr="001C7C37">
        <w:rPr>
          <w:rFonts w:ascii="Times" w:hAnsi="Times"/>
          <w:b/>
          <w:sz w:val="26"/>
          <w:szCs w:val="26"/>
          <w:lang w:val="en-GB" w:eastAsia="en-US"/>
        </w:rPr>
        <w:t xml:space="preserve"> Evaluation:</w:t>
      </w:r>
    </w:p>
    <w:p w14:paraId="0DBE5D7C" w14:textId="77777777" w:rsidR="001C7C37" w:rsidRPr="001C7C37" w:rsidRDefault="001C7C37" w:rsidP="009625A8">
      <w:pPr>
        <w:rPr>
          <w:rFonts w:ascii="Times" w:hAnsi="Times"/>
          <w:sz w:val="26"/>
          <w:szCs w:val="26"/>
          <w:lang w:val="en-GB"/>
        </w:rPr>
      </w:pPr>
      <w:commentRangeStart w:id="62"/>
      <w:r w:rsidRPr="001C7C37">
        <w:rPr>
          <w:rFonts w:ascii="Times" w:hAnsi="Times"/>
          <w:sz w:val="26"/>
          <w:szCs w:val="26"/>
          <w:lang w:val="en-GB" w:eastAsia="en-US"/>
        </w:rPr>
        <w:lastRenderedPageBreak/>
        <w:t>It is imperfect to rely solely on the ratio feature, and it requires more features.</w:t>
      </w:r>
      <w:commentRangeEnd w:id="62"/>
      <w:r w:rsidR="00720FED">
        <w:rPr>
          <w:rStyle w:val="a6"/>
        </w:rPr>
        <w:commentReference w:id="62"/>
      </w:r>
      <w:r>
        <w:rPr>
          <w:rFonts w:ascii="Times" w:hAnsi="Times"/>
          <w:sz w:val="26"/>
          <w:szCs w:val="26"/>
          <w:lang w:val="en-GB" w:eastAsia="en-US"/>
        </w:rPr>
        <w:t xml:space="preserve"> </w:t>
      </w:r>
      <w:r>
        <w:rPr>
          <w:rFonts w:ascii="Times" w:hAnsi="Times" w:hint="eastAsia"/>
          <w:sz w:val="26"/>
          <w:szCs w:val="26"/>
          <w:lang w:val="en-GB"/>
        </w:rPr>
        <w:t>Give</w:t>
      </w:r>
      <w:r>
        <w:rPr>
          <w:rFonts w:ascii="Times" w:hAnsi="Times"/>
          <w:sz w:val="26"/>
          <w:szCs w:val="26"/>
          <w:lang w:val="en-GB"/>
        </w:rPr>
        <w:t xml:space="preserve"> </w:t>
      </w:r>
      <w:r>
        <w:rPr>
          <w:rFonts w:ascii="Times" w:hAnsi="Times" w:hint="eastAsia"/>
          <w:sz w:val="26"/>
          <w:szCs w:val="26"/>
          <w:lang w:val="en-GB"/>
        </w:rPr>
        <w:t>examples</w:t>
      </w:r>
      <w:r>
        <w:rPr>
          <w:rFonts w:ascii="Times" w:hAnsi="Times"/>
          <w:sz w:val="26"/>
          <w:szCs w:val="26"/>
          <w:lang w:val="en-GB"/>
        </w:rPr>
        <w:t>.</w:t>
      </w:r>
    </w:p>
    <w:p w14:paraId="5B1505FB" w14:textId="77777777" w:rsidR="001C7C37" w:rsidRPr="001C7C37" w:rsidRDefault="001C7C37" w:rsidP="001C7C37">
      <w:pPr>
        <w:pStyle w:val="a3"/>
        <w:numPr>
          <w:ilvl w:val="1"/>
          <w:numId w:val="16"/>
        </w:numPr>
        <w:ind w:firstLineChars="0"/>
        <w:rPr>
          <w:rFonts w:ascii="Times" w:hAnsi="Times"/>
          <w:b/>
          <w:sz w:val="26"/>
          <w:szCs w:val="26"/>
          <w:lang w:val="en-GB" w:eastAsia="en-US"/>
        </w:rPr>
      </w:pPr>
      <w:r w:rsidRPr="001C7C37">
        <w:rPr>
          <w:rFonts w:ascii="Times" w:hAnsi="Times"/>
          <w:b/>
          <w:sz w:val="26"/>
          <w:szCs w:val="26"/>
          <w:lang w:val="en-GB" w:eastAsia="en-US"/>
        </w:rPr>
        <w:t>Improvement:</w:t>
      </w:r>
    </w:p>
    <w:p w14:paraId="50936744" w14:textId="77777777" w:rsidR="001C7C37" w:rsidRPr="00B42009" w:rsidRDefault="001E34E3" w:rsidP="001E34E3">
      <w:pPr>
        <w:pStyle w:val="a3"/>
        <w:numPr>
          <w:ilvl w:val="0"/>
          <w:numId w:val="17"/>
        </w:numPr>
        <w:ind w:firstLineChars="0"/>
        <w:rPr>
          <w:rFonts w:ascii="Times" w:hAnsi="Times"/>
          <w:sz w:val="26"/>
          <w:szCs w:val="26"/>
          <w:lang w:val="en-GB" w:eastAsia="en-US"/>
        </w:rPr>
      </w:pPr>
      <w:commentRangeStart w:id="63"/>
      <w:r w:rsidRPr="001E34E3">
        <w:rPr>
          <w:rFonts w:ascii="Times" w:hAnsi="Times"/>
          <w:sz w:val="26"/>
          <w:szCs w:val="26"/>
          <w:lang w:val="en-GB" w:eastAsia="en-US"/>
        </w:rPr>
        <w:t>Observing the data set</w:t>
      </w:r>
      <w:r>
        <w:rPr>
          <w:rFonts w:ascii="Times" w:hAnsi="Times"/>
          <w:sz w:val="26"/>
          <w:szCs w:val="26"/>
          <w:lang w:val="en-GB" w:eastAsia="en-US"/>
        </w:rPr>
        <w:t xml:space="preserve"> </w:t>
      </w:r>
      <w:r>
        <w:rPr>
          <w:rFonts w:ascii="Times" w:hAnsi="Times" w:hint="eastAsia"/>
          <w:sz w:val="26"/>
          <w:szCs w:val="26"/>
          <w:lang w:val="en-GB"/>
        </w:rPr>
        <w:t>and</w:t>
      </w:r>
      <w:r>
        <w:rPr>
          <w:rFonts w:ascii="Times" w:hAnsi="Times"/>
          <w:sz w:val="26"/>
          <w:szCs w:val="26"/>
          <w:lang w:val="en-GB"/>
        </w:rPr>
        <w:t xml:space="preserve"> </w:t>
      </w:r>
      <w:r>
        <w:rPr>
          <w:rFonts w:ascii="Times" w:hAnsi="Times" w:hint="eastAsia"/>
          <w:sz w:val="26"/>
          <w:szCs w:val="26"/>
          <w:lang w:val="en-GB"/>
        </w:rPr>
        <w:t>a</w:t>
      </w:r>
      <w:r w:rsidR="001C7C37" w:rsidRPr="00B42009">
        <w:rPr>
          <w:rFonts w:ascii="Times" w:hAnsi="Times" w:hint="eastAsia"/>
          <w:sz w:val="26"/>
          <w:szCs w:val="26"/>
          <w:lang w:val="en-GB" w:eastAsia="en-US"/>
        </w:rPr>
        <w:t xml:space="preserve">ccording to the </w:t>
      </w:r>
      <w:r w:rsidR="001C7C37" w:rsidRPr="00B42009">
        <w:rPr>
          <w:rFonts w:ascii="Times" w:hAnsi="Times"/>
          <w:sz w:val="26"/>
          <w:szCs w:val="26"/>
          <w:lang w:val="en-GB" w:eastAsia="en-US"/>
        </w:rPr>
        <w:t>coordinates</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information</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 xml:space="preserve">to find more </w:t>
      </w:r>
      <w:r w:rsidR="00B42009" w:rsidRPr="00B42009">
        <w:rPr>
          <w:rFonts w:ascii="Times" w:hAnsi="Times"/>
          <w:sz w:val="26"/>
          <w:szCs w:val="26"/>
          <w:lang w:val="en-GB" w:eastAsia="en-US"/>
        </w:rPr>
        <w:t>features, such as ‘city number’, ‘proportion’, ‘average distance’, ‘shop numbers’</w:t>
      </w:r>
      <w:r>
        <w:rPr>
          <w:rFonts w:ascii="Times" w:hAnsi="Times"/>
          <w:sz w:val="26"/>
          <w:szCs w:val="26"/>
          <w:lang w:val="en-GB" w:eastAsia="en-US"/>
        </w:rPr>
        <w:t>.</w:t>
      </w:r>
      <w:commentRangeEnd w:id="63"/>
      <w:r w:rsidR="00720FED">
        <w:rPr>
          <w:rStyle w:val="a6"/>
        </w:rPr>
        <w:commentReference w:id="63"/>
      </w:r>
    </w:p>
    <w:p w14:paraId="41ED89EC" w14:textId="77777777" w:rsidR="00B42009" w:rsidRDefault="00B42009" w:rsidP="00B42009">
      <w:pPr>
        <w:pStyle w:val="a3"/>
        <w:numPr>
          <w:ilvl w:val="0"/>
          <w:numId w:val="17"/>
        </w:numPr>
        <w:ind w:firstLineChars="0"/>
        <w:rPr>
          <w:rFonts w:ascii="Times" w:hAnsi="Times"/>
          <w:sz w:val="26"/>
          <w:szCs w:val="26"/>
          <w:lang w:val="en-GB" w:eastAsia="en-US"/>
        </w:rPr>
      </w:pPr>
      <w:commentRangeStart w:id="64"/>
      <w:r w:rsidRPr="00B42009">
        <w:rPr>
          <w:rFonts w:ascii="Times" w:hAnsi="Times"/>
          <w:sz w:val="26"/>
          <w:szCs w:val="26"/>
          <w:lang w:val="en-GB" w:eastAsia="en-US"/>
        </w:rPr>
        <w:t>Decide to use decision tree to classify the words.</w:t>
      </w:r>
      <w:commentRangeEnd w:id="64"/>
      <w:r w:rsidR="00720FED">
        <w:rPr>
          <w:rStyle w:val="a6"/>
        </w:rPr>
        <w:commentReference w:id="64"/>
      </w:r>
    </w:p>
    <w:p w14:paraId="326BB2BA" w14:textId="2964DC95" w:rsidR="00F73BB9" w:rsidRPr="008A27DB" w:rsidRDefault="00F73BB9" w:rsidP="00F73BB9">
      <w:pPr>
        <w:rPr>
          <w:rFonts w:ascii="Times" w:hAnsi="Times"/>
          <w:b/>
          <w:sz w:val="26"/>
          <w:szCs w:val="26"/>
          <w:lang w:val="en-GB" w:eastAsia="en-US"/>
        </w:rPr>
      </w:pPr>
      <w:r w:rsidRPr="008A27DB">
        <w:rPr>
          <w:rFonts w:ascii="Times" w:hAnsi="Times" w:hint="eastAsia"/>
          <w:b/>
          <w:sz w:val="26"/>
          <w:szCs w:val="26"/>
          <w:lang w:val="en-GB" w:eastAsia="en-US"/>
        </w:rPr>
        <w:t>Reference</w:t>
      </w:r>
    </w:p>
    <w:p w14:paraId="3BB108A7" w14:textId="3A618252" w:rsidR="00F73BB9" w:rsidRPr="00F73BB9" w:rsidRDefault="00F73BB9" w:rsidP="00F73BB9">
      <w:r>
        <w:rPr>
          <w:rFonts w:ascii="Times" w:hAnsi="Times" w:hint="eastAsia"/>
          <w:sz w:val="26"/>
          <w:szCs w:val="26"/>
          <w:lang w:val="en-GB" w:eastAsia="en-US"/>
        </w:rPr>
        <w:t>[</w:t>
      </w:r>
      <w:r>
        <w:rPr>
          <w:rFonts w:ascii="Times" w:hAnsi="Times"/>
          <w:sz w:val="26"/>
          <w:szCs w:val="26"/>
          <w:lang w:val="en-GB" w:eastAsia="en-US"/>
        </w:rPr>
        <w:t>37</w:t>
      </w:r>
      <w:r>
        <w:rPr>
          <w:rFonts w:ascii="Times" w:hAnsi="Times" w:hint="eastAsia"/>
          <w:sz w:val="26"/>
          <w:szCs w:val="26"/>
          <w:lang w:val="en-GB" w:eastAsia="en-US"/>
        </w:rPr>
        <w:t>]</w:t>
      </w:r>
      <w:r>
        <w:rPr>
          <w:rFonts w:ascii="Times" w:hAnsi="Times"/>
          <w:sz w:val="26"/>
          <w:szCs w:val="26"/>
          <w:lang w:val="en-GB" w:eastAsia="en-US"/>
        </w:rPr>
        <w:t xml:space="preserve"> </w:t>
      </w:r>
      <w:r w:rsidRPr="00F73BB9">
        <w:rPr>
          <w:rFonts w:ascii="Arial" w:hAnsi="Arial" w:cs="Arial"/>
          <w:color w:val="222222"/>
          <w:sz w:val="20"/>
          <w:szCs w:val="20"/>
          <w:shd w:val="clear" w:color="auto" w:fill="FFFFFF"/>
        </w:rPr>
        <w:t>Dean, J., &amp; Ghemawat, S. (2010). MapReduce: a flexible data processing tool. </w:t>
      </w:r>
      <w:r w:rsidRPr="00F73BB9">
        <w:rPr>
          <w:rFonts w:ascii="Arial" w:hAnsi="Arial" w:cs="Arial"/>
          <w:i/>
          <w:iCs/>
          <w:color w:val="222222"/>
          <w:sz w:val="20"/>
          <w:szCs w:val="20"/>
        </w:rPr>
        <w:t>Communications of the ACM</w:t>
      </w:r>
      <w:r w:rsidRPr="00F73BB9">
        <w:rPr>
          <w:rFonts w:ascii="Arial" w:hAnsi="Arial" w:cs="Arial"/>
          <w:color w:val="222222"/>
          <w:sz w:val="20"/>
          <w:szCs w:val="20"/>
          <w:shd w:val="clear" w:color="auto" w:fill="FFFFFF"/>
        </w:rPr>
        <w:t>, </w:t>
      </w:r>
      <w:r w:rsidRPr="00F73BB9">
        <w:rPr>
          <w:rFonts w:ascii="Arial" w:hAnsi="Arial" w:cs="Arial"/>
          <w:i/>
          <w:iCs/>
          <w:color w:val="222222"/>
          <w:sz w:val="20"/>
          <w:szCs w:val="20"/>
        </w:rPr>
        <w:t>53</w:t>
      </w:r>
      <w:r w:rsidRPr="00F73BB9">
        <w:rPr>
          <w:rFonts w:ascii="Arial" w:hAnsi="Arial" w:cs="Arial"/>
          <w:color w:val="222222"/>
          <w:sz w:val="20"/>
          <w:szCs w:val="20"/>
          <w:shd w:val="clear" w:color="auto" w:fill="FFFFFF"/>
        </w:rPr>
        <w:t>(1), 72-77.</w:t>
      </w:r>
    </w:p>
    <w:p w14:paraId="0FC0C97A" w14:textId="37E48A1E" w:rsidR="00F73BB9" w:rsidRDefault="00F73BB9">
      <w:pPr>
        <w:rPr>
          <w:rFonts w:ascii="Times" w:hAnsi="Times"/>
          <w:sz w:val="26"/>
          <w:szCs w:val="26"/>
          <w:lang w:val="en-GB" w:eastAsia="en-US"/>
        </w:rPr>
      </w:pPr>
    </w:p>
    <w:p w14:paraId="7D92F844" w14:textId="77777777" w:rsidR="001E34E3" w:rsidRPr="001C7C37" w:rsidRDefault="001E34E3" w:rsidP="001E34E3">
      <w:pPr>
        <w:pStyle w:val="1"/>
        <w:jc w:val="center"/>
        <w:rPr>
          <w:rFonts w:ascii="Times" w:hAnsi="Times"/>
        </w:rPr>
      </w:pPr>
      <w:r>
        <w:rPr>
          <w:rFonts w:ascii="Times" w:hAnsi="Times"/>
        </w:rPr>
        <w:t>Chapter 4</w:t>
      </w:r>
    </w:p>
    <w:p w14:paraId="0A4B5679" w14:textId="77777777" w:rsidR="001E34E3" w:rsidRPr="001C7C37" w:rsidRDefault="001E34E3" w:rsidP="001E34E3">
      <w:pPr>
        <w:pStyle w:val="1"/>
        <w:jc w:val="center"/>
        <w:rPr>
          <w:rFonts w:ascii="Times" w:hAnsi="Times"/>
        </w:rPr>
      </w:pPr>
      <w:r w:rsidRPr="001C7C37">
        <w:rPr>
          <w:rFonts w:ascii="Times" w:hAnsi="Times"/>
        </w:rPr>
        <w:t>Iteration</w:t>
      </w:r>
      <w:r>
        <w:rPr>
          <w:rFonts w:ascii="Times" w:hAnsi="Times"/>
        </w:rPr>
        <w:t xml:space="preserve"> 2</w:t>
      </w:r>
    </w:p>
    <w:p w14:paraId="0741068D" w14:textId="77777777" w:rsidR="001E34E3" w:rsidRDefault="001E34E3" w:rsidP="001E34E3">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14:paraId="64A4F13D" w14:textId="77777777" w:rsidR="001E34E3" w:rsidRPr="001C7C37" w:rsidRDefault="001E34E3" w:rsidP="001E34E3">
      <w:pPr>
        <w:rPr>
          <w:rFonts w:ascii="Times" w:hAnsi="Times"/>
          <w:lang w:val="en-GB" w:eastAsia="en-US"/>
        </w:rPr>
      </w:pPr>
      <w:r w:rsidRPr="001E34E3">
        <w:rPr>
          <w:rFonts w:ascii="Times" w:hAnsi="Times" w:cs="Times New Roman"/>
          <w:lang w:val="en-GB"/>
        </w:rPr>
        <w:t xml:space="preserve">Statement: aim to use decision tree to classify the </w:t>
      </w:r>
      <w:r w:rsidR="00EF2937">
        <w:rPr>
          <w:rFonts w:ascii="Times" w:hAnsi="Times" w:cs="Times New Roman"/>
          <w:lang w:val="en-GB"/>
        </w:rPr>
        <w:t>independent</w:t>
      </w:r>
      <w:r w:rsidR="00EF2937" w:rsidRPr="001C7C37">
        <w:rPr>
          <w:rFonts w:ascii="Times" w:hAnsi="Times" w:cs="Times New Roman"/>
          <w:lang w:val="en-GB"/>
        </w:rPr>
        <w:t xml:space="preserve"> </w:t>
      </w:r>
      <w:r w:rsidRPr="001E34E3">
        <w:rPr>
          <w:rFonts w:ascii="Times" w:hAnsi="Times" w:cs="Times New Roman"/>
          <w:lang w:val="en-GB"/>
        </w:rPr>
        <w:t xml:space="preserve">words and compare result of </w:t>
      </w:r>
      <w:commentRangeStart w:id="65"/>
      <w:r w:rsidRPr="001E34E3">
        <w:rPr>
          <w:rFonts w:ascii="Times" w:hAnsi="Times" w:cs="Times New Roman"/>
          <w:lang w:val="en-GB"/>
        </w:rPr>
        <w:t>two decision tree algorithms</w:t>
      </w:r>
      <w:commentRangeEnd w:id="65"/>
      <w:r w:rsidR="00720FED">
        <w:rPr>
          <w:rStyle w:val="a6"/>
        </w:rPr>
        <w:commentReference w:id="65"/>
      </w:r>
    </w:p>
    <w:p w14:paraId="26C79CD5" w14:textId="77777777" w:rsidR="001E34E3" w:rsidRPr="001E34E3" w:rsidRDefault="001E34E3" w:rsidP="001E34E3">
      <w:pPr>
        <w:pStyle w:val="a3"/>
        <w:numPr>
          <w:ilvl w:val="1"/>
          <w:numId w:val="8"/>
        </w:numPr>
        <w:ind w:firstLineChars="0"/>
        <w:rPr>
          <w:rFonts w:ascii="Times" w:hAnsi="Times" w:cs="Times New Roman"/>
          <w:b/>
          <w:sz w:val="26"/>
          <w:szCs w:val="20"/>
          <w:lang w:val="en-GB"/>
        </w:rPr>
      </w:pPr>
      <w:r w:rsidRPr="001E34E3">
        <w:rPr>
          <w:rFonts w:ascii="Times" w:hAnsi="Times" w:cs="Times New Roman"/>
          <w:b/>
          <w:sz w:val="26"/>
          <w:szCs w:val="20"/>
          <w:lang w:val="en-GB"/>
        </w:rPr>
        <w:t>Methodology:</w:t>
      </w:r>
    </w:p>
    <w:p w14:paraId="52D871E4" w14:textId="77777777"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different training sets that match the two algorithms based on the observations in iteration 1. </w:t>
      </w:r>
    </w:p>
    <w:p w14:paraId="549621DA" w14:textId="77777777"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two kinds of trees and </w:t>
      </w:r>
      <w:r w:rsidR="00422FA2">
        <w:rPr>
          <w:rFonts w:ascii="Times" w:hAnsi="Times" w:cs="Times New Roman"/>
          <w:lang w:val="en-GB"/>
        </w:rPr>
        <w:t>v</w:t>
      </w:r>
      <w:r w:rsidRPr="00DC3A01">
        <w:rPr>
          <w:rFonts w:ascii="Times" w:hAnsi="Times" w:cs="Times New Roman" w:hint="eastAsia"/>
          <w:lang w:val="en-GB"/>
        </w:rPr>
        <w:t>isualise</w:t>
      </w:r>
      <w:r w:rsidRPr="00DC3A01">
        <w:rPr>
          <w:rFonts w:ascii="Times" w:hAnsi="Times" w:cs="Times New Roman"/>
          <w:lang w:val="en-GB"/>
        </w:rPr>
        <w:t xml:space="preserve"> </w:t>
      </w:r>
      <w:r w:rsidRPr="00DC3A01">
        <w:rPr>
          <w:rFonts w:ascii="Times" w:hAnsi="Times" w:cs="Times New Roman" w:hint="eastAsia"/>
          <w:lang w:val="en-GB"/>
        </w:rPr>
        <w:t>two</w:t>
      </w:r>
      <w:r w:rsidRPr="00DC3A01">
        <w:rPr>
          <w:rFonts w:ascii="Times" w:hAnsi="Times" w:cs="Times New Roman"/>
          <w:lang w:val="en-GB"/>
        </w:rPr>
        <w:t xml:space="preserve"> </w:t>
      </w:r>
      <w:r w:rsidRPr="00DC3A01">
        <w:rPr>
          <w:rFonts w:ascii="Times" w:hAnsi="Times" w:cs="Times New Roman" w:hint="eastAsia"/>
          <w:lang w:val="en-GB"/>
        </w:rPr>
        <w:t>trees</w:t>
      </w:r>
      <w:r w:rsidRPr="00DC3A01">
        <w:rPr>
          <w:rFonts w:ascii="Times" w:hAnsi="Times" w:cs="Times New Roman"/>
          <w:lang w:val="en-GB"/>
        </w:rPr>
        <w:t>.</w:t>
      </w:r>
    </w:p>
    <w:p w14:paraId="1E9D82DC" w14:textId="77777777" w:rsidR="001E34E3" w:rsidRPr="001E34E3" w:rsidRDefault="001E34E3" w:rsidP="001E34E3">
      <w:pPr>
        <w:pStyle w:val="a3"/>
        <w:numPr>
          <w:ilvl w:val="1"/>
          <w:numId w:val="8"/>
        </w:numPr>
        <w:ind w:firstLineChars="0"/>
        <w:rPr>
          <w:rFonts w:ascii="Times" w:hAnsi="Times" w:cs="Times New Roman"/>
          <w:b/>
          <w:sz w:val="26"/>
          <w:szCs w:val="26"/>
          <w:lang w:val="en-GB"/>
        </w:rPr>
      </w:pPr>
      <w:r w:rsidRPr="001E34E3">
        <w:rPr>
          <w:rFonts w:ascii="Times" w:hAnsi="Times" w:cs="Times New Roman"/>
          <w:b/>
          <w:sz w:val="26"/>
          <w:szCs w:val="26"/>
          <w:lang w:val="en-GB"/>
        </w:rPr>
        <w:t>Findings:</w:t>
      </w:r>
    </w:p>
    <w:p w14:paraId="1BB20385" w14:textId="77777777" w:rsidR="001E34E3" w:rsidRPr="00E55BC7" w:rsidRDefault="00E55BC7" w:rsidP="00E55BC7">
      <w:pPr>
        <w:pStyle w:val="a3"/>
        <w:numPr>
          <w:ilvl w:val="0"/>
          <w:numId w:val="20"/>
        </w:numPr>
        <w:ind w:firstLineChars="0"/>
        <w:rPr>
          <w:rFonts w:ascii="Times" w:hAnsi="Times"/>
          <w:lang w:val="en-GB"/>
        </w:rPr>
      </w:pPr>
      <w:r w:rsidRPr="00E55BC7">
        <w:rPr>
          <w:rFonts w:ascii="Times" w:hAnsi="Times"/>
          <w:lang w:val="en-GB" w:eastAsia="en-US"/>
        </w:rPr>
        <w:t xml:space="preserve">Which words are judged as regional </w:t>
      </w:r>
      <w:proofErr w:type="gramStart"/>
      <w:r w:rsidRPr="00E55BC7">
        <w:rPr>
          <w:rFonts w:ascii="Times" w:hAnsi="Times"/>
          <w:lang w:val="en-GB" w:eastAsia="en-US"/>
        </w:rPr>
        <w:t>words</w:t>
      </w:r>
      <w:r w:rsidR="001E34E3" w:rsidRPr="00E55BC7">
        <w:rPr>
          <w:rFonts w:ascii="Times" w:hAnsi="Times"/>
          <w:lang w:val="en-GB"/>
        </w:rPr>
        <w:t>.</w:t>
      </w:r>
      <w:proofErr w:type="gramEnd"/>
    </w:p>
    <w:p w14:paraId="173DD7BE" w14:textId="77777777" w:rsidR="00E55BC7" w:rsidRPr="00E55BC7" w:rsidRDefault="00E55BC7" w:rsidP="001E34E3">
      <w:pPr>
        <w:rPr>
          <w:rFonts w:ascii="Times" w:hAnsi="Times"/>
          <w:lang w:val="en-GB"/>
        </w:rPr>
      </w:pPr>
      <w:r>
        <w:rPr>
          <w:rFonts w:ascii="Times" w:hAnsi="Times"/>
          <w:lang w:val="en-GB"/>
        </w:rPr>
        <w:t>(2) Differences between two algorithms.</w:t>
      </w:r>
    </w:p>
    <w:p w14:paraId="3A8A4002" w14:textId="77777777" w:rsidR="001E34E3" w:rsidRDefault="001E34E3" w:rsidP="001E34E3">
      <w:pPr>
        <w:rPr>
          <w:rFonts w:ascii="Times" w:hAnsi="Times"/>
          <w:b/>
          <w:sz w:val="26"/>
          <w:szCs w:val="26"/>
          <w:lang w:val="en-GB" w:eastAsia="en-US"/>
        </w:rPr>
      </w:pPr>
      <w:r>
        <w:rPr>
          <w:rFonts w:ascii="Times" w:hAnsi="Times"/>
          <w:b/>
          <w:sz w:val="26"/>
          <w:szCs w:val="26"/>
          <w:lang w:val="en-GB" w:eastAsia="en-US"/>
        </w:rPr>
        <w:t xml:space="preserve">4.3 </w:t>
      </w:r>
      <w:r w:rsidRPr="001C7C37">
        <w:rPr>
          <w:rFonts w:ascii="Times" w:hAnsi="Times"/>
          <w:b/>
          <w:sz w:val="26"/>
          <w:szCs w:val="26"/>
          <w:lang w:val="en-GB" w:eastAsia="en-US"/>
        </w:rPr>
        <w:t>Evaluation:</w:t>
      </w:r>
    </w:p>
    <w:p w14:paraId="64C6581A" w14:textId="77777777" w:rsidR="001E34E3" w:rsidRDefault="00E55BC7" w:rsidP="001E34E3">
      <w:pPr>
        <w:rPr>
          <w:rFonts w:ascii="Times" w:hAnsi="Times"/>
          <w:lang w:val="en-GB" w:eastAsia="en-US"/>
        </w:rPr>
      </w:pPr>
      <w:commentRangeStart w:id="66"/>
      <w:r w:rsidRPr="00E55BC7">
        <w:rPr>
          <w:rFonts w:ascii="Times" w:hAnsi="Times"/>
          <w:lang w:val="en-GB" w:eastAsia="en-US"/>
        </w:rPr>
        <w:t>(1) Based on experiences</w:t>
      </w:r>
      <w:r>
        <w:rPr>
          <w:rFonts w:ascii="Times" w:hAnsi="Times"/>
          <w:lang w:val="en-GB" w:eastAsia="en-US"/>
        </w:rPr>
        <w:t>.</w:t>
      </w:r>
      <w:commentRangeEnd w:id="66"/>
      <w:r w:rsidR="00720FED">
        <w:rPr>
          <w:rStyle w:val="a6"/>
        </w:rPr>
        <w:commentReference w:id="66"/>
      </w:r>
    </w:p>
    <w:p w14:paraId="282ED34F" w14:textId="77777777" w:rsidR="00E55BC7" w:rsidRPr="00E55BC7" w:rsidRDefault="00E55BC7" w:rsidP="001E34E3">
      <w:pPr>
        <w:rPr>
          <w:rFonts w:ascii="Times" w:hAnsi="Times"/>
          <w:lang w:val="en-GB"/>
        </w:rPr>
      </w:pPr>
      <w:r>
        <w:rPr>
          <w:rFonts w:ascii="Times" w:hAnsi="Times"/>
          <w:lang w:val="en-GB" w:eastAsia="en-US"/>
        </w:rPr>
        <w:t>(2) Difficulties of evaluation</w:t>
      </w:r>
    </w:p>
    <w:p w14:paraId="276D4CD3" w14:textId="77777777" w:rsidR="001E34E3" w:rsidRPr="001E34E3" w:rsidRDefault="001E34E3" w:rsidP="001E34E3">
      <w:pPr>
        <w:pStyle w:val="a3"/>
        <w:numPr>
          <w:ilvl w:val="1"/>
          <w:numId w:val="7"/>
        </w:numPr>
        <w:ind w:firstLineChars="0"/>
        <w:rPr>
          <w:rFonts w:ascii="Times" w:hAnsi="Times"/>
          <w:b/>
          <w:sz w:val="26"/>
          <w:szCs w:val="26"/>
          <w:lang w:val="en-GB" w:eastAsia="en-US"/>
        </w:rPr>
      </w:pPr>
      <w:r w:rsidRPr="001E34E3">
        <w:rPr>
          <w:rFonts w:ascii="Times" w:hAnsi="Times"/>
          <w:b/>
          <w:sz w:val="26"/>
          <w:szCs w:val="26"/>
          <w:lang w:val="en-GB" w:eastAsia="en-US"/>
        </w:rPr>
        <w:t>Improvement:</w:t>
      </w:r>
    </w:p>
    <w:p w14:paraId="27290D4D" w14:textId="77777777" w:rsidR="001E34E3" w:rsidRPr="00E55BC7" w:rsidRDefault="00E55BC7" w:rsidP="00E55BC7">
      <w:pPr>
        <w:pStyle w:val="a3"/>
        <w:numPr>
          <w:ilvl w:val="0"/>
          <w:numId w:val="21"/>
        </w:numPr>
        <w:ind w:firstLineChars="0"/>
        <w:rPr>
          <w:rFonts w:ascii="Times" w:hAnsi="Times"/>
          <w:sz w:val="26"/>
          <w:szCs w:val="26"/>
          <w:lang w:val="en-GB" w:eastAsia="en-US"/>
        </w:rPr>
      </w:pPr>
      <w:r>
        <w:rPr>
          <w:rFonts w:ascii="Times" w:hAnsi="Times" w:hint="eastAsia"/>
          <w:sz w:val="26"/>
          <w:szCs w:val="26"/>
          <w:lang w:val="en-GB" w:eastAsia="en-US"/>
        </w:rPr>
        <w:t xml:space="preserve">Find </w:t>
      </w:r>
      <w:r>
        <w:rPr>
          <w:rFonts w:ascii="Times" w:hAnsi="Times"/>
          <w:sz w:val="26"/>
          <w:szCs w:val="26"/>
          <w:lang w:val="en-GB" w:eastAsia="en-US"/>
        </w:rPr>
        <w:t xml:space="preserve">HTML </w:t>
      </w:r>
      <w:r>
        <w:rPr>
          <w:rFonts w:ascii="Times" w:hAnsi="Times" w:hint="eastAsia"/>
          <w:sz w:val="26"/>
          <w:szCs w:val="26"/>
          <w:lang w:val="en-GB" w:eastAsia="en-US"/>
        </w:rPr>
        <w:t>context of the words</w:t>
      </w:r>
      <w:r>
        <w:rPr>
          <w:rFonts w:ascii="Times" w:hAnsi="Times"/>
          <w:sz w:val="26"/>
          <w:szCs w:val="26"/>
          <w:lang w:val="en-GB" w:eastAsia="en-US"/>
        </w:rPr>
        <w:t xml:space="preserve"> and analyse why these words are judged as regional words</w:t>
      </w:r>
      <w:r>
        <w:rPr>
          <w:rFonts w:ascii="Times" w:hAnsi="Times" w:hint="eastAsia"/>
          <w:sz w:val="26"/>
          <w:szCs w:val="26"/>
          <w:lang w:val="en-GB" w:eastAsia="en-US"/>
        </w:rPr>
        <w:t>.</w:t>
      </w:r>
    </w:p>
    <w:p w14:paraId="6CF003DC" w14:textId="77777777" w:rsidR="001E34E3"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C</w:t>
      </w:r>
      <w:r>
        <w:rPr>
          <w:rFonts w:ascii="Times" w:hAnsi="Times" w:hint="eastAsia"/>
          <w:sz w:val="26"/>
          <w:szCs w:val="26"/>
          <w:lang w:val="en-GB" w:eastAsia="en-US"/>
        </w:rPr>
        <w:t xml:space="preserve">an </w:t>
      </w:r>
      <w:r>
        <w:rPr>
          <w:rFonts w:ascii="Times" w:hAnsi="Times"/>
          <w:sz w:val="26"/>
          <w:szCs w:val="26"/>
          <w:lang w:val="en-GB" w:eastAsia="en-US"/>
        </w:rPr>
        <w:t xml:space="preserve">consider </w:t>
      </w:r>
      <w:commentRangeStart w:id="67"/>
      <w:r>
        <w:rPr>
          <w:rFonts w:ascii="Times" w:hAnsi="Times"/>
          <w:sz w:val="26"/>
          <w:szCs w:val="26"/>
          <w:lang w:val="en-GB" w:eastAsia="en-US"/>
        </w:rPr>
        <w:t xml:space="preserve">noun phrases </w:t>
      </w:r>
      <w:commentRangeEnd w:id="67"/>
      <w:r w:rsidR="00720FED">
        <w:rPr>
          <w:rStyle w:val="a6"/>
        </w:rPr>
        <w:commentReference w:id="67"/>
      </w:r>
      <w:r>
        <w:rPr>
          <w:rFonts w:ascii="Times" w:hAnsi="Times"/>
          <w:sz w:val="26"/>
          <w:szCs w:val="26"/>
          <w:lang w:val="en-GB" w:eastAsia="en-US"/>
        </w:rPr>
        <w:t xml:space="preserve">and </w:t>
      </w:r>
      <w:commentRangeStart w:id="68"/>
      <w:r>
        <w:rPr>
          <w:rFonts w:ascii="Times" w:hAnsi="Times"/>
          <w:sz w:val="26"/>
          <w:szCs w:val="26"/>
          <w:lang w:val="en-GB" w:eastAsia="en-US"/>
        </w:rPr>
        <w:t xml:space="preserve">word pair </w:t>
      </w:r>
      <w:commentRangeEnd w:id="68"/>
      <w:r w:rsidR="00720FED">
        <w:rPr>
          <w:rStyle w:val="a6"/>
        </w:rPr>
        <w:commentReference w:id="68"/>
      </w:r>
      <w:r>
        <w:rPr>
          <w:rFonts w:ascii="Times" w:hAnsi="Times"/>
          <w:sz w:val="26"/>
          <w:szCs w:val="26"/>
          <w:lang w:val="en-GB" w:eastAsia="en-US"/>
        </w:rPr>
        <w:t>as analyse target.</w:t>
      </w:r>
    </w:p>
    <w:p w14:paraId="4ED0F44D" w14:textId="77777777" w:rsidR="00E55BC7" w:rsidRDefault="00E55BC7" w:rsidP="00E55BC7">
      <w:pPr>
        <w:pStyle w:val="a3"/>
        <w:numPr>
          <w:ilvl w:val="0"/>
          <w:numId w:val="21"/>
        </w:numPr>
        <w:ind w:firstLineChars="0"/>
        <w:rPr>
          <w:rFonts w:ascii="Times" w:hAnsi="Times"/>
          <w:sz w:val="26"/>
          <w:szCs w:val="26"/>
          <w:lang w:val="en-GB" w:eastAsia="en-US"/>
        </w:rPr>
      </w:pPr>
      <w:commentRangeStart w:id="69"/>
      <w:r>
        <w:rPr>
          <w:rFonts w:ascii="Times" w:hAnsi="Times"/>
          <w:sz w:val="26"/>
          <w:szCs w:val="26"/>
          <w:lang w:val="en-GB" w:eastAsia="en-US"/>
        </w:rPr>
        <w:t xml:space="preserve">Can consider </w:t>
      </w:r>
      <w:proofErr w:type="gramStart"/>
      <w:r>
        <w:rPr>
          <w:rFonts w:ascii="Times" w:hAnsi="Times"/>
          <w:sz w:val="26"/>
          <w:szCs w:val="26"/>
          <w:lang w:val="en-GB" w:eastAsia="en-US"/>
        </w:rPr>
        <w:t>to use</w:t>
      </w:r>
      <w:proofErr w:type="gramEnd"/>
      <w:r>
        <w:rPr>
          <w:rFonts w:ascii="Times" w:hAnsi="Times"/>
          <w:sz w:val="26"/>
          <w:szCs w:val="26"/>
          <w:lang w:val="en-GB" w:eastAsia="en-US"/>
        </w:rPr>
        <w:t xml:space="preserve"> classification method in </w:t>
      </w:r>
      <w:proofErr w:type="spellStart"/>
      <w:r>
        <w:rPr>
          <w:rFonts w:ascii="Times" w:hAnsi="Times"/>
          <w:sz w:val="26"/>
          <w:szCs w:val="26"/>
          <w:lang w:val="en-GB" w:eastAsia="en-US"/>
        </w:rPr>
        <w:t>sklearn</w:t>
      </w:r>
      <w:proofErr w:type="spellEnd"/>
      <w:r>
        <w:rPr>
          <w:rFonts w:ascii="Times" w:hAnsi="Times"/>
          <w:sz w:val="26"/>
          <w:szCs w:val="26"/>
          <w:lang w:val="en-GB" w:eastAsia="en-US"/>
        </w:rPr>
        <w:t xml:space="preserve"> package.</w:t>
      </w:r>
      <w:commentRangeEnd w:id="69"/>
      <w:r w:rsidR="00720FED">
        <w:rPr>
          <w:rStyle w:val="a6"/>
        </w:rPr>
        <w:commentReference w:id="69"/>
      </w:r>
    </w:p>
    <w:p w14:paraId="4138FEAC" w14:textId="77777777" w:rsidR="00E55BC7" w:rsidRDefault="00E55BC7">
      <w:pPr>
        <w:rPr>
          <w:rFonts w:ascii="Times" w:hAnsi="Times"/>
          <w:sz w:val="26"/>
          <w:szCs w:val="26"/>
          <w:lang w:val="en-GB" w:eastAsia="en-US"/>
        </w:rPr>
      </w:pPr>
      <w:r>
        <w:rPr>
          <w:rFonts w:ascii="Times" w:hAnsi="Times"/>
          <w:sz w:val="26"/>
          <w:szCs w:val="26"/>
          <w:lang w:val="en-GB" w:eastAsia="en-US"/>
        </w:rPr>
        <w:br w:type="page"/>
      </w:r>
    </w:p>
    <w:p w14:paraId="428ED803" w14:textId="77777777" w:rsidR="00E55BC7" w:rsidRPr="001C7C37" w:rsidRDefault="00E55BC7" w:rsidP="00E55BC7">
      <w:pPr>
        <w:pStyle w:val="1"/>
        <w:jc w:val="center"/>
        <w:rPr>
          <w:rFonts w:ascii="Times" w:hAnsi="Times"/>
        </w:rPr>
      </w:pPr>
      <w:r>
        <w:rPr>
          <w:rFonts w:ascii="Times" w:hAnsi="Times"/>
        </w:rPr>
        <w:lastRenderedPageBreak/>
        <w:t>Chapter 5</w:t>
      </w:r>
    </w:p>
    <w:p w14:paraId="7D01C886" w14:textId="77777777" w:rsidR="00E55BC7" w:rsidRDefault="00E55BC7" w:rsidP="00E55BC7">
      <w:pPr>
        <w:pStyle w:val="1"/>
        <w:jc w:val="center"/>
        <w:rPr>
          <w:rFonts w:ascii="Times" w:hAnsi="Times"/>
        </w:rPr>
      </w:pPr>
      <w:r w:rsidRPr="001C7C37">
        <w:rPr>
          <w:rFonts w:ascii="Times" w:hAnsi="Times"/>
        </w:rPr>
        <w:t>Iteration</w:t>
      </w:r>
      <w:r>
        <w:rPr>
          <w:rFonts w:ascii="Times" w:hAnsi="Times"/>
        </w:rPr>
        <w:t xml:space="preserve"> 3</w:t>
      </w:r>
    </w:p>
    <w:p w14:paraId="4876A9ED" w14:textId="77777777" w:rsidR="00E55BC7" w:rsidRDefault="00E55BC7" w:rsidP="00E55BC7">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14:paraId="0B61BCA5" w14:textId="77777777" w:rsidR="00E55BC7" w:rsidRDefault="00E55BC7" w:rsidP="00E55BC7">
      <w:pPr>
        <w:rPr>
          <w:rFonts w:ascii="Times" w:hAnsi="Times" w:cs="Times New Roman"/>
          <w:lang w:val="en-GB"/>
        </w:rPr>
      </w:pPr>
      <w:r w:rsidRPr="001E34E3">
        <w:rPr>
          <w:rFonts w:ascii="Times" w:hAnsi="Times" w:cs="Times New Roman"/>
          <w:lang w:val="en-GB"/>
        </w:rPr>
        <w:t xml:space="preserve">Statement: aim to use </w:t>
      </w:r>
      <w:r>
        <w:rPr>
          <w:rFonts w:ascii="Times" w:hAnsi="Times" w:cs="Times New Roman"/>
          <w:lang w:val="en-GB"/>
        </w:rPr>
        <w:t xml:space="preserve">noun phrases and word pairs as dataset to find regionality information in the menu. </w:t>
      </w:r>
      <w:commentRangeStart w:id="70"/>
      <w:r>
        <w:rPr>
          <w:rFonts w:ascii="Times" w:hAnsi="Times" w:cs="Times New Roman"/>
          <w:lang w:val="en-GB"/>
        </w:rPr>
        <w:t>Besides,</w:t>
      </w:r>
      <w:commentRangeEnd w:id="70"/>
      <w:r w:rsidR="00720FED">
        <w:rPr>
          <w:rStyle w:val="a6"/>
        </w:rPr>
        <w:commentReference w:id="70"/>
      </w:r>
      <w:r>
        <w:rPr>
          <w:rFonts w:ascii="Times" w:hAnsi="Times" w:cs="Times New Roman"/>
          <w:lang w:val="en-GB"/>
        </w:rPr>
        <w:t xml:space="preserve"> using logistic regression classifier to classify.</w:t>
      </w:r>
    </w:p>
    <w:p w14:paraId="3F8ECDB9" w14:textId="77777777" w:rsidR="00316E44" w:rsidRPr="00A23AEA" w:rsidRDefault="00316E44" w:rsidP="00A23AEA">
      <w:pPr>
        <w:pStyle w:val="a3"/>
        <w:numPr>
          <w:ilvl w:val="1"/>
          <w:numId w:val="22"/>
        </w:numPr>
        <w:ind w:firstLineChars="0"/>
        <w:rPr>
          <w:rFonts w:ascii="Times" w:hAnsi="Times" w:cs="Times New Roman"/>
          <w:b/>
          <w:sz w:val="26"/>
          <w:szCs w:val="20"/>
          <w:lang w:val="en-GB"/>
        </w:rPr>
      </w:pPr>
      <w:r w:rsidRPr="00A23AEA">
        <w:rPr>
          <w:rFonts w:ascii="Times" w:hAnsi="Times" w:cs="Times New Roman"/>
          <w:b/>
          <w:sz w:val="26"/>
          <w:szCs w:val="20"/>
          <w:lang w:val="en-GB"/>
        </w:rPr>
        <w:t>Methodology:</w:t>
      </w:r>
    </w:p>
    <w:p w14:paraId="64770C7E" w14:textId="77777777" w:rsidR="00316E44" w:rsidRPr="00422FA2" w:rsidRDefault="00422FA2" w:rsidP="00422FA2">
      <w:pPr>
        <w:pStyle w:val="a3"/>
        <w:numPr>
          <w:ilvl w:val="0"/>
          <w:numId w:val="28"/>
        </w:numPr>
        <w:ind w:firstLineChars="0"/>
        <w:rPr>
          <w:rFonts w:ascii="Times" w:hAnsi="Times" w:cs="Times New Roman"/>
          <w:lang w:val="en-GB"/>
        </w:rPr>
      </w:pPr>
      <w:r w:rsidRPr="00422FA2">
        <w:rPr>
          <w:rFonts w:ascii="Times" w:hAnsi="Times" w:cs="Times New Roman"/>
          <w:lang w:val="en-GB"/>
        </w:rPr>
        <w:t xml:space="preserve">Data obtain: Decomposing the content in HTML into </w:t>
      </w:r>
      <w:r>
        <w:rPr>
          <w:rFonts w:ascii="Times" w:hAnsi="Times" w:cs="Times New Roman"/>
          <w:lang w:val="en-GB"/>
        </w:rPr>
        <w:t>noun phrases and word pairs</w:t>
      </w:r>
      <w:r w:rsidRPr="00422FA2">
        <w:rPr>
          <w:rFonts w:ascii="Times" w:hAnsi="Times" w:cs="Times New Roman"/>
          <w:lang w:val="en-GB"/>
        </w:rPr>
        <w:t>.</w:t>
      </w:r>
    </w:p>
    <w:p w14:paraId="46273941" w14:textId="77777777" w:rsidR="00422FA2" w:rsidRPr="00DC3A01" w:rsidRDefault="00422FA2" w:rsidP="00422FA2">
      <w:pPr>
        <w:pStyle w:val="a3"/>
        <w:numPr>
          <w:ilvl w:val="0"/>
          <w:numId w:val="28"/>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 (Special symbol filtering, uppercase conversion to lo</w:t>
      </w:r>
      <w:r>
        <w:rPr>
          <w:rFonts w:ascii="Times" w:hAnsi="Times" w:cs="Times New Roman"/>
          <w:lang w:val="en-GB"/>
        </w:rPr>
        <w:t>wercase</w:t>
      </w:r>
      <w:r w:rsidRPr="00DC3A01">
        <w:rPr>
          <w:rFonts w:ascii="Times" w:hAnsi="Times" w:cs="Times New Roman"/>
          <w:lang w:val="en-GB"/>
        </w:rPr>
        <w:t>).</w:t>
      </w:r>
    </w:p>
    <w:p w14:paraId="69CC59A3" w14:textId="77777777" w:rsidR="00422FA2" w:rsidRDefault="00EB601C" w:rsidP="00422FA2">
      <w:pPr>
        <w:pStyle w:val="a3"/>
        <w:numPr>
          <w:ilvl w:val="0"/>
          <w:numId w:val="28"/>
        </w:numPr>
        <w:ind w:firstLineChars="0"/>
        <w:rPr>
          <w:rFonts w:ascii="Times" w:hAnsi="Times" w:cs="Times New Roman"/>
          <w:lang w:val="en-GB"/>
        </w:rPr>
      </w:pPr>
      <w:r>
        <w:rPr>
          <w:rFonts w:ascii="Times" w:hAnsi="Times" w:cs="Times New Roman"/>
          <w:lang w:val="en-GB"/>
        </w:rPr>
        <w:t>G</w:t>
      </w:r>
      <w:r>
        <w:rPr>
          <w:rFonts w:ascii="Times" w:hAnsi="Times" w:cs="Times New Roman" w:hint="eastAsia"/>
          <w:lang w:val="en-GB"/>
        </w:rPr>
        <w:t xml:space="preserve">enerate </w:t>
      </w:r>
      <w:r>
        <w:rPr>
          <w:rFonts w:ascii="Times" w:hAnsi="Times" w:cs="Times New Roman"/>
          <w:lang w:val="en-GB"/>
        </w:rPr>
        <w:t>training dataset for noun phrases and word pairs.</w:t>
      </w:r>
    </w:p>
    <w:p w14:paraId="5F97B90D" w14:textId="77777777" w:rsidR="00EB601C" w:rsidRPr="00422FA2" w:rsidRDefault="00EB601C" w:rsidP="00422FA2">
      <w:pPr>
        <w:pStyle w:val="a3"/>
        <w:numPr>
          <w:ilvl w:val="0"/>
          <w:numId w:val="28"/>
        </w:numPr>
        <w:ind w:firstLineChars="0"/>
        <w:rPr>
          <w:rFonts w:ascii="Times" w:hAnsi="Times" w:cs="Times New Roman"/>
          <w:lang w:val="en-GB"/>
        </w:rPr>
      </w:pPr>
      <w:commentRangeStart w:id="71"/>
      <w:r>
        <w:rPr>
          <w:rFonts w:ascii="Times" w:hAnsi="Times" w:cs="Times New Roman"/>
          <w:lang w:val="en-GB"/>
        </w:rPr>
        <w:t>Use Cart algorithm to generate decision tree and use logistic regression model to classify</w:t>
      </w:r>
      <w:commentRangeEnd w:id="71"/>
      <w:r w:rsidR="00720FED">
        <w:rPr>
          <w:rStyle w:val="a6"/>
        </w:rPr>
        <w:commentReference w:id="71"/>
      </w:r>
      <w:r>
        <w:rPr>
          <w:rFonts w:ascii="Times" w:hAnsi="Times" w:cs="Times New Roman"/>
          <w:lang w:val="en-GB"/>
        </w:rPr>
        <w:t>.</w:t>
      </w:r>
    </w:p>
    <w:p w14:paraId="5AA304B5" w14:textId="77777777" w:rsidR="00316E44" w:rsidRPr="00EB601C" w:rsidRDefault="00316E44" w:rsidP="00EB601C">
      <w:pPr>
        <w:pStyle w:val="a3"/>
        <w:numPr>
          <w:ilvl w:val="1"/>
          <w:numId w:val="22"/>
        </w:numPr>
        <w:ind w:firstLineChars="0"/>
        <w:rPr>
          <w:rFonts w:ascii="Times" w:hAnsi="Times" w:cs="Times New Roman"/>
          <w:b/>
          <w:sz w:val="26"/>
          <w:szCs w:val="26"/>
          <w:lang w:val="en-GB"/>
        </w:rPr>
      </w:pPr>
      <w:commentRangeStart w:id="72"/>
      <w:r w:rsidRPr="00EB601C">
        <w:rPr>
          <w:rFonts w:ascii="Times" w:hAnsi="Times" w:cs="Times New Roman"/>
          <w:b/>
          <w:sz w:val="26"/>
          <w:szCs w:val="26"/>
          <w:lang w:val="en-GB"/>
        </w:rPr>
        <w:t>Findings:</w:t>
      </w:r>
    </w:p>
    <w:p w14:paraId="3AF87D8E" w14:textId="77777777" w:rsidR="00EB601C" w:rsidRPr="00EB601C" w:rsidRDefault="00EF2937" w:rsidP="00EB601C">
      <w:pPr>
        <w:pStyle w:val="a3"/>
        <w:numPr>
          <w:ilvl w:val="0"/>
          <w:numId w:val="29"/>
        </w:numPr>
        <w:ind w:firstLineChars="0"/>
        <w:rPr>
          <w:rFonts w:ascii="Times" w:hAnsi="Times" w:cs="Times New Roman"/>
          <w:lang w:val="en-GB"/>
        </w:rPr>
      </w:pPr>
      <w:r>
        <w:rPr>
          <w:rFonts w:ascii="Times" w:hAnsi="Times" w:cs="Times New Roman"/>
          <w:lang w:val="en-GB"/>
        </w:rPr>
        <w:t>Independent</w:t>
      </w:r>
      <w:r w:rsidRPr="001C7C37">
        <w:rPr>
          <w:rFonts w:ascii="Times" w:hAnsi="Times" w:cs="Times New Roman"/>
          <w:lang w:val="en-GB"/>
        </w:rPr>
        <w:t xml:space="preserve"> </w:t>
      </w:r>
      <w:r w:rsidR="00EB601C" w:rsidRPr="00EB601C">
        <w:rPr>
          <w:rFonts w:ascii="Times" w:hAnsi="Times" w:cs="Times New Roman"/>
          <w:lang w:val="en-GB"/>
        </w:rPr>
        <w:t>words findings.</w:t>
      </w:r>
    </w:p>
    <w:p w14:paraId="69F57658"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Noun phrases findings.</w:t>
      </w:r>
    </w:p>
    <w:p w14:paraId="08C9EBEF"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Word pairs findings.</w:t>
      </w:r>
    </w:p>
    <w:p w14:paraId="456CDAC2" w14:textId="77777777"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In logistic regression, mainly describe the impact of features and the selection of features.</w:t>
      </w:r>
    </w:p>
    <w:p w14:paraId="7C112162" w14:textId="77777777"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Evaluation:</w:t>
      </w:r>
    </w:p>
    <w:p w14:paraId="383AB5CC" w14:textId="77777777" w:rsidR="00EB601C" w:rsidRPr="00EF2937" w:rsidRDefault="00EF2937" w:rsidP="00EB601C">
      <w:pPr>
        <w:pStyle w:val="a3"/>
        <w:numPr>
          <w:ilvl w:val="0"/>
          <w:numId w:val="30"/>
        </w:numPr>
        <w:ind w:firstLineChars="0"/>
        <w:rPr>
          <w:rFonts w:ascii="Times" w:hAnsi="Times"/>
          <w:lang w:val="en-GB" w:eastAsia="en-US"/>
        </w:rPr>
      </w:pPr>
      <w:r w:rsidRPr="00EF2937">
        <w:rPr>
          <w:rFonts w:ascii="Times" w:hAnsi="Times" w:cs="Times New Roman"/>
          <w:lang w:val="en-GB"/>
        </w:rPr>
        <w:t xml:space="preserve">Independent </w:t>
      </w:r>
      <w:r w:rsidR="00EB601C" w:rsidRPr="00EF2937">
        <w:rPr>
          <w:rFonts w:ascii="Times" w:hAnsi="Times"/>
          <w:lang w:val="en-GB" w:eastAsia="en-US"/>
        </w:rPr>
        <w:t>words use context, compare the result between logistic classifier and the decision tree.</w:t>
      </w:r>
    </w:p>
    <w:p w14:paraId="3F5D1D10" w14:textId="77777777" w:rsidR="00EB601C" w:rsidRPr="00EF2937" w:rsidRDefault="00EB601C" w:rsidP="00EB601C">
      <w:pPr>
        <w:pStyle w:val="a3"/>
        <w:numPr>
          <w:ilvl w:val="0"/>
          <w:numId w:val="30"/>
        </w:numPr>
        <w:ind w:firstLineChars="0"/>
        <w:rPr>
          <w:rFonts w:ascii="Times" w:hAnsi="Times"/>
          <w:lang w:val="en-GB" w:eastAsia="en-US"/>
        </w:rPr>
      </w:pPr>
      <w:r w:rsidRPr="00EF2937">
        <w:rPr>
          <w:rFonts w:ascii="Times" w:hAnsi="Times"/>
          <w:lang w:val="en-GB" w:eastAsia="en-US"/>
        </w:rPr>
        <w:t>N</w:t>
      </w:r>
      <w:r w:rsidRPr="00EF2937">
        <w:rPr>
          <w:rFonts w:ascii="Times" w:hAnsi="Times" w:hint="eastAsia"/>
          <w:lang w:val="en-GB" w:eastAsia="en-US"/>
        </w:rPr>
        <w:t xml:space="preserve">oun </w:t>
      </w:r>
      <w:r w:rsidRPr="00EF2937">
        <w:rPr>
          <w:rFonts w:ascii="Times" w:hAnsi="Times"/>
          <w:lang w:val="en-GB" w:eastAsia="en-US"/>
        </w:rPr>
        <w:t>phrases and word-pair can evaluate directly and compare the result between logistic classifier and the decision tree.</w:t>
      </w:r>
    </w:p>
    <w:p w14:paraId="7230D35D" w14:textId="77777777"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Improvement</w:t>
      </w:r>
      <w:commentRangeEnd w:id="72"/>
      <w:r w:rsidR="00273306">
        <w:rPr>
          <w:rStyle w:val="a6"/>
        </w:rPr>
        <w:commentReference w:id="72"/>
      </w:r>
    </w:p>
    <w:p w14:paraId="56298DD8" w14:textId="77777777" w:rsidR="00EB601C" w:rsidRDefault="00EB601C">
      <w:pPr>
        <w:rPr>
          <w:rFonts w:ascii="Times" w:hAnsi="Times"/>
          <w:b/>
          <w:sz w:val="26"/>
          <w:szCs w:val="26"/>
          <w:lang w:val="en-GB" w:eastAsia="en-US"/>
        </w:rPr>
      </w:pPr>
      <w:r>
        <w:rPr>
          <w:rFonts w:ascii="Times" w:hAnsi="Times"/>
          <w:b/>
          <w:sz w:val="26"/>
          <w:szCs w:val="26"/>
          <w:lang w:val="en-GB" w:eastAsia="en-US"/>
        </w:rPr>
        <w:br w:type="page"/>
      </w:r>
    </w:p>
    <w:p w14:paraId="13338970" w14:textId="77777777" w:rsidR="00EB601C" w:rsidRPr="001C7C37" w:rsidRDefault="00EB601C" w:rsidP="00EB601C">
      <w:pPr>
        <w:pStyle w:val="1"/>
        <w:jc w:val="center"/>
        <w:rPr>
          <w:rFonts w:ascii="Times" w:hAnsi="Times"/>
        </w:rPr>
      </w:pPr>
      <w:r>
        <w:rPr>
          <w:rFonts w:ascii="Times" w:hAnsi="Times"/>
        </w:rPr>
        <w:lastRenderedPageBreak/>
        <w:t>Chapter 6</w:t>
      </w:r>
    </w:p>
    <w:p w14:paraId="3B2C4BBB" w14:textId="77777777" w:rsidR="00EB601C" w:rsidRDefault="00EB601C" w:rsidP="00EB601C">
      <w:pPr>
        <w:pStyle w:val="1"/>
        <w:jc w:val="center"/>
        <w:rPr>
          <w:rFonts w:ascii="Times" w:hAnsi="Times"/>
        </w:rPr>
      </w:pPr>
      <w:r>
        <w:rPr>
          <w:rFonts w:ascii="Times" w:hAnsi="Times"/>
        </w:rPr>
        <w:t>Conclusion</w:t>
      </w:r>
    </w:p>
    <w:p w14:paraId="2D6207B2" w14:textId="77777777" w:rsidR="00EB601C" w:rsidRPr="00EB601C" w:rsidRDefault="00EB601C" w:rsidP="00EB601C">
      <w:pPr>
        <w:rPr>
          <w:rFonts w:ascii="Times" w:hAnsi="Times"/>
          <w:lang w:val="en-GB" w:eastAsia="en-US"/>
        </w:rPr>
      </w:pPr>
      <w:r w:rsidRPr="00EB601C">
        <w:rPr>
          <w:rFonts w:ascii="Times" w:hAnsi="Times" w:hint="eastAsia"/>
          <w:lang w:val="en-GB" w:eastAsia="en-US"/>
        </w:rPr>
        <w:t>1 or 2 pages</w:t>
      </w:r>
    </w:p>
    <w:p w14:paraId="24CE0B70" w14:textId="77777777" w:rsidR="00EB601C" w:rsidRDefault="00EB601C">
      <w:pPr>
        <w:rPr>
          <w:lang w:val="en-GB" w:eastAsia="en-US"/>
        </w:rPr>
      </w:pPr>
      <w:r>
        <w:rPr>
          <w:lang w:val="en-GB" w:eastAsia="en-US"/>
        </w:rPr>
        <w:br w:type="page"/>
      </w:r>
    </w:p>
    <w:p w14:paraId="0F997E04" w14:textId="77777777" w:rsidR="00EB601C" w:rsidRPr="001C7C37" w:rsidRDefault="00EB601C" w:rsidP="00EB601C">
      <w:pPr>
        <w:pStyle w:val="1"/>
        <w:jc w:val="center"/>
        <w:rPr>
          <w:rFonts w:ascii="Times" w:hAnsi="Times"/>
        </w:rPr>
      </w:pPr>
      <w:r>
        <w:rPr>
          <w:rFonts w:ascii="Times" w:hAnsi="Times"/>
        </w:rPr>
        <w:lastRenderedPageBreak/>
        <w:t>Chapter 7</w:t>
      </w:r>
    </w:p>
    <w:p w14:paraId="0E840705" w14:textId="77777777" w:rsidR="00EB601C" w:rsidRDefault="00EB601C" w:rsidP="00EB601C">
      <w:pPr>
        <w:pStyle w:val="1"/>
        <w:jc w:val="center"/>
        <w:rPr>
          <w:rFonts w:ascii="Times" w:hAnsi="Times"/>
        </w:rPr>
      </w:pPr>
      <w:r>
        <w:rPr>
          <w:rFonts w:ascii="Times" w:hAnsi="Times"/>
        </w:rPr>
        <w:t>Future work</w:t>
      </w:r>
    </w:p>
    <w:p w14:paraId="7A0DFAB1" w14:textId="77777777" w:rsidR="00316E44" w:rsidRPr="00E55BC7" w:rsidRDefault="00EB601C" w:rsidP="00316E44">
      <w:pPr>
        <w:rPr>
          <w:lang w:val="en-GB" w:eastAsia="en-US"/>
        </w:rPr>
      </w:pPr>
      <w:r>
        <w:rPr>
          <w:rFonts w:hint="eastAsia"/>
          <w:lang w:val="en-GB" w:eastAsia="en-US"/>
        </w:rPr>
        <w:t>1 or 2 pages</w:t>
      </w:r>
    </w:p>
    <w:sectPr w:rsidR="00316E44" w:rsidRPr="00E55BC7" w:rsidSect="007539F2">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LOAN Terence" w:date="2018-08-06T16:31:00Z" w:initials="ST">
    <w:p w14:paraId="46E466B0" w14:textId="488BA4FF" w:rsidR="00D722E0" w:rsidRDefault="00D722E0">
      <w:pPr>
        <w:pStyle w:val="a7"/>
      </w:pPr>
      <w:r>
        <w:rPr>
          <w:rStyle w:val="a6"/>
        </w:rPr>
        <w:annotationRef/>
      </w:r>
      <w:r>
        <w:t>This could be phrased better</w:t>
      </w:r>
    </w:p>
  </w:comment>
  <w:comment w:id="1" w:author="SLOAN Terence" w:date="2018-08-06T16:33:00Z" w:initials="ST">
    <w:p w14:paraId="33FE4493" w14:textId="67002BC0" w:rsidR="00D722E0" w:rsidRDefault="00D722E0">
      <w:pPr>
        <w:pStyle w:val="a7"/>
      </w:pPr>
      <w:r>
        <w:rPr>
          <w:rStyle w:val="a6"/>
        </w:rPr>
        <w:annotationRef/>
      </w:r>
      <w:r>
        <w:t>A diagram illustrating the workflow would be helpful.</w:t>
      </w:r>
    </w:p>
  </w:comment>
  <w:comment w:id="2" w:author="SLOAN Terence" w:date="2018-08-06T16:47:00Z" w:initials="ST">
    <w:p w14:paraId="64B124BE" w14:textId="4C7DEE3C" w:rsidR="00D722E0" w:rsidRDefault="00D722E0">
      <w:pPr>
        <w:pStyle w:val="a7"/>
      </w:pPr>
      <w:r>
        <w:rPr>
          <w:rStyle w:val="a6"/>
        </w:rPr>
        <w:annotationRef/>
      </w:r>
      <w:r>
        <w:t>Where is this referenced?</w:t>
      </w:r>
    </w:p>
  </w:comment>
  <w:comment w:id="3" w:author="SLOAN Terence" w:date="2018-08-07T16:05:00Z" w:initials="ST">
    <w:p w14:paraId="2E1CC01F" w14:textId="4BFF2168" w:rsidR="00D722E0" w:rsidRDefault="00D722E0">
      <w:pPr>
        <w:pStyle w:val="a7"/>
      </w:pPr>
      <w:r>
        <w:rPr>
          <w:rStyle w:val="a6"/>
        </w:rPr>
        <w:annotationRef/>
      </w:r>
      <w:r>
        <w:t>I do not understand this sentence</w:t>
      </w:r>
    </w:p>
  </w:comment>
  <w:comment w:id="8" w:author="SLOAN Terence" w:date="2018-08-06T16:57:00Z" w:initials="ST">
    <w:p w14:paraId="08C89EE3" w14:textId="13F83D62" w:rsidR="00D722E0" w:rsidRDefault="00D722E0">
      <w:pPr>
        <w:pStyle w:val="a7"/>
      </w:pPr>
      <w:r>
        <w:rPr>
          <w:rStyle w:val="a6"/>
        </w:rPr>
        <w:annotationRef/>
      </w:r>
      <w:r>
        <w:t>What are these?</w:t>
      </w:r>
    </w:p>
  </w:comment>
  <w:comment w:id="7" w:author="SLOAN Terence" w:date="2018-08-06T16:58:00Z" w:initials="ST">
    <w:p w14:paraId="355794C5" w14:textId="23F71855" w:rsidR="00D722E0" w:rsidRDefault="00D722E0">
      <w:pPr>
        <w:pStyle w:val="a7"/>
      </w:pPr>
      <w:r>
        <w:rPr>
          <w:rStyle w:val="a6"/>
        </w:rPr>
        <w:annotationRef/>
      </w:r>
      <w:r>
        <w:t>I do not understand this</w:t>
      </w:r>
    </w:p>
  </w:comment>
  <w:comment w:id="62" w:author="SLOAN Terence" w:date="2018-08-06T17:00:00Z" w:initials="ST">
    <w:p w14:paraId="396C3670" w14:textId="17DB8528" w:rsidR="00D722E0" w:rsidRDefault="00D722E0">
      <w:pPr>
        <w:pStyle w:val="a7"/>
      </w:pPr>
      <w:r>
        <w:rPr>
          <w:rStyle w:val="a6"/>
        </w:rPr>
        <w:annotationRef/>
      </w:r>
      <w:r>
        <w:t>I do not understand this.</w:t>
      </w:r>
    </w:p>
  </w:comment>
  <w:comment w:id="63" w:author="SLOAN Terence" w:date="2018-08-06T17:03:00Z" w:initials="ST">
    <w:p w14:paraId="43182C6A" w14:textId="5B60509A" w:rsidR="00D722E0" w:rsidRDefault="00D722E0">
      <w:pPr>
        <w:pStyle w:val="a7"/>
      </w:pPr>
      <w:r>
        <w:rPr>
          <w:rStyle w:val="a6"/>
        </w:rPr>
        <w:annotationRef/>
      </w:r>
      <w:r>
        <w:t>I do not understand this</w:t>
      </w:r>
    </w:p>
  </w:comment>
  <w:comment w:id="64" w:author="SLOAN Terence" w:date="2018-08-06T17:03:00Z" w:initials="ST">
    <w:p w14:paraId="5B900554" w14:textId="3793FB30" w:rsidR="00D722E0" w:rsidRDefault="00D722E0">
      <w:pPr>
        <w:pStyle w:val="a7"/>
      </w:pPr>
      <w:r>
        <w:rPr>
          <w:rStyle w:val="a6"/>
        </w:rPr>
        <w:annotationRef/>
      </w:r>
      <w:r>
        <w:t>Why?</w:t>
      </w:r>
    </w:p>
  </w:comment>
  <w:comment w:id="65" w:author="SLOAN Terence" w:date="2018-08-06T17:04:00Z" w:initials="ST">
    <w:p w14:paraId="19011803" w14:textId="1AAF796A" w:rsidR="00D722E0" w:rsidRDefault="00D722E0">
      <w:pPr>
        <w:pStyle w:val="a7"/>
      </w:pPr>
      <w:r>
        <w:rPr>
          <w:rStyle w:val="a6"/>
        </w:rPr>
        <w:annotationRef/>
      </w:r>
      <w:r>
        <w:t xml:space="preserve">Are you using different decision tree algorithms </w:t>
      </w:r>
      <w:proofErr w:type="spellStart"/>
      <w:r>
        <w:t>eg</w:t>
      </w:r>
      <w:proofErr w:type="spellEnd"/>
      <w:r>
        <w:t xml:space="preserve"> CART vs C4.5, or do you mean generating two training sets to create two different decision trees but from the same decision tree algorithm?</w:t>
      </w:r>
    </w:p>
  </w:comment>
  <w:comment w:id="66" w:author="SLOAN Terence" w:date="2018-08-06T17:06:00Z" w:initials="ST">
    <w:p w14:paraId="58D18609" w14:textId="4BDF6D97" w:rsidR="00D722E0" w:rsidRDefault="00D722E0">
      <w:pPr>
        <w:pStyle w:val="a7"/>
      </w:pPr>
      <w:r>
        <w:rPr>
          <w:rStyle w:val="a6"/>
        </w:rPr>
        <w:annotationRef/>
      </w:r>
      <w:r>
        <w:t>What experiences?</w:t>
      </w:r>
    </w:p>
  </w:comment>
  <w:comment w:id="67" w:author="SLOAN Terence" w:date="2018-08-06T17:07:00Z" w:initials="ST">
    <w:p w14:paraId="557C2800" w14:textId="50454324" w:rsidR="00D722E0" w:rsidRDefault="00D722E0">
      <w:pPr>
        <w:pStyle w:val="a7"/>
      </w:pPr>
      <w:r>
        <w:rPr>
          <w:rStyle w:val="a6"/>
        </w:rPr>
        <w:annotationRef/>
      </w:r>
      <w:r>
        <w:t>What is this?</w:t>
      </w:r>
    </w:p>
  </w:comment>
  <w:comment w:id="68" w:author="SLOAN Terence" w:date="2018-08-06T17:07:00Z" w:initials="ST">
    <w:p w14:paraId="0C2D916D" w14:textId="5500A3F1" w:rsidR="00D722E0" w:rsidRDefault="00D722E0">
      <w:pPr>
        <w:pStyle w:val="a7"/>
      </w:pPr>
      <w:r>
        <w:rPr>
          <w:rStyle w:val="a6"/>
        </w:rPr>
        <w:annotationRef/>
      </w:r>
      <w:r>
        <w:t>What is this?</w:t>
      </w:r>
    </w:p>
  </w:comment>
  <w:comment w:id="69" w:author="SLOAN Terence" w:date="2018-08-06T17:07:00Z" w:initials="ST">
    <w:p w14:paraId="149E4818" w14:textId="233B883C" w:rsidR="00D722E0" w:rsidRDefault="00D722E0">
      <w:pPr>
        <w:pStyle w:val="a7"/>
      </w:pPr>
      <w:r>
        <w:rPr>
          <w:rStyle w:val="a6"/>
        </w:rPr>
        <w:annotationRef/>
      </w:r>
      <w:r>
        <w:t>Why?</w:t>
      </w:r>
    </w:p>
  </w:comment>
  <w:comment w:id="70" w:author="SLOAN Terence" w:date="2018-08-06T17:08:00Z" w:initials="ST">
    <w:p w14:paraId="3DE635F8" w14:textId="04B97EF6" w:rsidR="00D722E0" w:rsidRDefault="00D722E0">
      <w:pPr>
        <w:pStyle w:val="a7"/>
      </w:pPr>
      <w:r>
        <w:rPr>
          <w:rStyle w:val="a6"/>
        </w:rPr>
        <w:annotationRef/>
      </w:r>
      <w:r>
        <w:t>?</w:t>
      </w:r>
    </w:p>
  </w:comment>
  <w:comment w:id="71" w:author="SLOAN Terence" w:date="2018-08-06T17:09:00Z" w:initials="ST">
    <w:p w14:paraId="5B4867A0" w14:textId="1EE58966" w:rsidR="00D722E0" w:rsidRDefault="00D722E0">
      <w:pPr>
        <w:pStyle w:val="a7"/>
      </w:pPr>
      <w:r>
        <w:rPr>
          <w:rStyle w:val="a6"/>
        </w:rPr>
        <w:annotationRef/>
      </w:r>
      <w:r>
        <w:t>Why CART?</w:t>
      </w:r>
    </w:p>
  </w:comment>
  <w:comment w:id="72" w:author="SLOAN Terence" w:date="2018-08-06T17:16:00Z" w:initials="ST">
    <w:p w14:paraId="3D8CA291" w14:textId="0E8A54B9" w:rsidR="00D722E0" w:rsidRDefault="00D722E0">
      <w:pPr>
        <w:pStyle w:val="a7"/>
      </w:pPr>
      <w:r>
        <w:rPr>
          <w:rStyle w:val="a6"/>
        </w:rPr>
        <w:annotationRef/>
      </w:r>
      <w:r>
        <w:t>This all needs more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E466B0" w15:done="0"/>
  <w15:commentEx w15:paraId="33FE4493" w15:done="0"/>
  <w15:commentEx w15:paraId="64B124BE" w15:done="0"/>
  <w15:commentEx w15:paraId="2E1CC01F" w15:done="0"/>
  <w15:commentEx w15:paraId="08C89EE3" w15:done="0"/>
  <w15:commentEx w15:paraId="355794C5" w15:done="0"/>
  <w15:commentEx w15:paraId="396C3670" w15:done="0"/>
  <w15:commentEx w15:paraId="43182C6A" w15:done="0"/>
  <w15:commentEx w15:paraId="5B900554" w15:done="0"/>
  <w15:commentEx w15:paraId="19011803" w15:done="0"/>
  <w15:commentEx w15:paraId="58D18609" w15:done="0"/>
  <w15:commentEx w15:paraId="557C2800" w15:done="0"/>
  <w15:commentEx w15:paraId="0C2D916D" w15:done="0"/>
  <w15:commentEx w15:paraId="149E4818" w15:done="0"/>
  <w15:commentEx w15:paraId="3DE635F8" w15:done="0"/>
  <w15:commentEx w15:paraId="5B4867A0" w15:done="0"/>
  <w15:commentEx w15:paraId="3D8CA2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E466B0" w16cid:durableId="1F16E961"/>
  <w16cid:commentId w16cid:paraId="33FE4493" w16cid:durableId="1F16E964"/>
  <w16cid:commentId w16cid:paraId="64B124BE" w16cid:durableId="1F16E965"/>
  <w16cid:commentId w16cid:paraId="2E1CC01F" w16cid:durableId="1F16E96B"/>
  <w16cid:commentId w16cid:paraId="08C89EE3" w16cid:durableId="1F16E970"/>
  <w16cid:commentId w16cid:paraId="355794C5" w16cid:durableId="1F16E971"/>
  <w16cid:commentId w16cid:paraId="396C3670" w16cid:durableId="1F16E975"/>
  <w16cid:commentId w16cid:paraId="43182C6A" w16cid:durableId="1F16E976"/>
  <w16cid:commentId w16cid:paraId="5B900554" w16cid:durableId="1F16E977"/>
  <w16cid:commentId w16cid:paraId="19011803" w16cid:durableId="1F16E978"/>
  <w16cid:commentId w16cid:paraId="58D18609" w16cid:durableId="1F16E979"/>
  <w16cid:commentId w16cid:paraId="557C2800" w16cid:durableId="1F16E97A"/>
  <w16cid:commentId w16cid:paraId="0C2D916D" w16cid:durableId="1F16E97B"/>
  <w16cid:commentId w16cid:paraId="149E4818" w16cid:durableId="1F16E97C"/>
  <w16cid:commentId w16cid:paraId="3DE635F8" w16cid:durableId="1F16E97D"/>
  <w16cid:commentId w16cid:paraId="5B4867A0" w16cid:durableId="1F16E97E"/>
  <w16cid:commentId w16cid:paraId="3D8CA291" w16cid:durableId="1F16E9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336"/>
    <w:multiLevelType w:val="hybridMultilevel"/>
    <w:tmpl w:val="1732435E"/>
    <w:lvl w:ilvl="0" w:tplc="CF4E6B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0AE9"/>
    <w:multiLevelType w:val="hybridMultilevel"/>
    <w:tmpl w:val="8E0E2F8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860DE"/>
    <w:multiLevelType w:val="hybridMultilevel"/>
    <w:tmpl w:val="645808E4"/>
    <w:lvl w:ilvl="0" w:tplc="2AA2C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32674"/>
    <w:multiLevelType w:val="hybridMultilevel"/>
    <w:tmpl w:val="5EA43D94"/>
    <w:lvl w:ilvl="0" w:tplc="77021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F81D67"/>
    <w:multiLevelType w:val="hybridMultilevel"/>
    <w:tmpl w:val="AE487748"/>
    <w:lvl w:ilvl="0" w:tplc="9552142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F30503"/>
    <w:multiLevelType w:val="multilevel"/>
    <w:tmpl w:val="04BE29A6"/>
    <w:lvl w:ilvl="0">
      <w:start w:val="1"/>
      <w:numFmt w:val="decimal"/>
      <w:lvlText w:val="%1"/>
      <w:lvlJc w:val="left"/>
      <w:pPr>
        <w:ind w:left="420" w:hanging="420"/>
      </w:pPr>
      <w:rPr>
        <w:rFonts w:hint="eastAsia"/>
        <w:b w:val="0"/>
        <w:snapToGrid/>
        <w:sz w:val="24"/>
        <w:szCs w:val="24"/>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4AC41F5"/>
    <w:multiLevelType w:val="hybridMultilevel"/>
    <w:tmpl w:val="527E43EC"/>
    <w:lvl w:ilvl="0" w:tplc="159EC0A8">
      <w:start w:val="1"/>
      <w:numFmt w:val="decimal"/>
      <w:lvlText w:val="2.2.%1"/>
      <w:lvlJc w:val="left"/>
      <w:pPr>
        <w:ind w:left="420" w:hanging="420"/>
      </w:pPr>
      <w:rPr>
        <w:rFonts w:ascii="Times" w:hAnsi="Times" w:hint="default"/>
        <w:i w:val="0"/>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A36111"/>
    <w:multiLevelType w:val="hybridMultilevel"/>
    <w:tmpl w:val="342000C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1F51E4"/>
    <w:multiLevelType w:val="multilevel"/>
    <w:tmpl w:val="E9BA2B26"/>
    <w:lvl w:ilvl="0">
      <w:start w:val="1"/>
      <w:numFmt w:val="decimal"/>
      <w:lvlText w:val="%1"/>
      <w:lvlJc w:val="left"/>
      <w:pPr>
        <w:ind w:left="420" w:hanging="420"/>
      </w:pPr>
      <w:rPr>
        <w:rFonts w:hint="eastAsia"/>
        <w:b w:val="0"/>
        <w:snapToGrid/>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F552503"/>
    <w:multiLevelType w:val="multilevel"/>
    <w:tmpl w:val="66122B30"/>
    <w:lvl w:ilvl="0">
      <w:start w:val="1"/>
      <w:numFmt w:val="decimal"/>
      <w:lvlText w:val="%1"/>
      <w:lvlJc w:val="left"/>
      <w:pPr>
        <w:ind w:left="360" w:hanging="360"/>
      </w:pPr>
      <w:rPr>
        <w:rFonts w:ascii="Times" w:hAnsi="Times" w:hint="default"/>
        <w:i w:val="0"/>
      </w:rPr>
    </w:lvl>
    <w:lvl w:ilvl="1">
      <w:start w:val="1"/>
      <w:numFmt w:val="decimal"/>
      <w:lvlText w:val="2.%2"/>
      <w:lvlJc w:val="left"/>
      <w:pPr>
        <w:ind w:left="420" w:hanging="420"/>
      </w:pPr>
      <w:rPr>
        <w:rFonts w:hint="eastAsia"/>
        <w:i w:val="0"/>
        <w:snapToGrid/>
        <w:sz w:val="26"/>
        <w:szCs w:val="26"/>
      </w:rPr>
    </w:lvl>
    <w:lvl w:ilvl="2">
      <w:start w:val="1"/>
      <w:numFmt w:val="decimal"/>
      <w:lvlText w:val="%1.%2.%3"/>
      <w:lvlJc w:val="left"/>
      <w:pPr>
        <w:ind w:left="720" w:hanging="720"/>
      </w:pPr>
      <w:rPr>
        <w:rFonts w:ascii="Times" w:hAnsi="Times" w:hint="default"/>
        <w:i w:val="0"/>
      </w:rPr>
    </w:lvl>
    <w:lvl w:ilvl="3">
      <w:start w:val="1"/>
      <w:numFmt w:val="decimal"/>
      <w:lvlText w:val="%1.%2.%3.%4"/>
      <w:lvlJc w:val="left"/>
      <w:pPr>
        <w:ind w:left="1080" w:hanging="1080"/>
      </w:pPr>
      <w:rPr>
        <w:rFonts w:ascii="Times" w:hAnsi="Times" w:hint="default"/>
        <w:i w:val="0"/>
      </w:rPr>
    </w:lvl>
    <w:lvl w:ilvl="4">
      <w:start w:val="1"/>
      <w:numFmt w:val="decimal"/>
      <w:lvlText w:val="%1.%2.%3.%4.%5"/>
      <w:lvlJc w:val="left"/>
      <w:pPr>
        <w:ind w:left="1080" w:hanging="1080"/>
      </w:pPr>
      <w:rPr>
        <w:rFonts w:ascii="Times" w:hAnsi="Times" w:hint="default"/>
        <w:i w:val="0"/>
      </w:rPr>
    </w:lvl>
    <w:lvl w:ilvl="5">
      <w:start w:val="1"/>
      <w:numFmt w:val="decimal"/>
      <w:lvlText w:val="%1.%2.%3.%4.%5.%6"/>
      <w:lvlJc w:val="left"/>
      <w:pPr>
        <w:ind w:left="1440" w:hanging="1440"/>
      </w:pPr>
      <w:rPr>
        <w:rFonts w:ascii="Times" w:hAnsi="Times" w:hint="default"/>
        <w:i w:val="0"/>
      </w:rPr>
    </w:lvl>
    <w:lvl w:ilvl="6">
      <w:start w:val="1"/>
      <w:numFmt w:val="decimal"/>
      <w:lvlText w:val="%1.%2.%3.%4.%5.%6.%7"/>
      <w:lvlJc w:val="left"/>
      <w:pPr>
        <w:ind w:left="1800" w:hanging="1800"/>
      </w:pPr>
      <w:rPr>
        <w:rFonts w:ascii="Times" w:hAnsi="Times" w:hint="default"/>
        <w:i w:val="0"/>
      </w:rPr>
    </w:lvl>
    <w:lvl w:ilvl="7">
      <w:start w:val="1"/>
      <w:numFmt w:val="decimal"/>
      <w:lvlText w:val="%1.%2.%3.%4.%5.%6.%7.%8"/>
      <w:lvlJc w:val="left"/>
      <w:pPr>
        <w:ind w:left="1800" w:hanging="1800"/>
      </w:pPr>
      <w:rPr>
        <w:rFonts w:ascii="Times" w:hAnsi="Times" w:hint="default"/>
        <w:i w:val="0"/>
      </w:rPr>
    </w:lvl>
    <w:lvl w:ilvl="8">
      <w:start w:val="1"/>
      <w:numFmt w:val="decimal"/>
      <w:lvlText w:val="%1.%2.%3.%4.%5.%6.%7.%8.%9"/>
      <w:lvlJc w:val="left"/>
      <w:pPr>
        <w:ind w:left="2160" w:hanging="2160"/>
      </w:pPr>
      <w:rPr>
        <w:rFonts w:ascii="Times" w:hAnsi="Times" w:hint="default"/>
        <w:i w:val="0"/>
      </w:rPr>
    </w:lvl>
  </w:abstractNum>
  <w:abstractNum w:abstractNumId="10" w15:restartNumberingAfterBreak="0">
    <w:nsid w:val="236A3FCE"/>
    <w:multiLevelType w:val="hybridMultilevel"/>
    <w:tmpl w:val="C5D40A2A"/>
    <w:lvl w:ilvl="0" w:tplc="5316FE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B0199C"/>
    <w:multiLevelType w:val="hybridMultilevel"/>
    <w:tmpl w:val="8196F1F0"/>
    <w:lvl w:ilvl="0" w:tplc="648A6078">
      <w:start w:val="1"/>
      <w:numFmt w:val="decimal"/>
      <w:lvlText w:val="2.3.%1"/>
      <w:lvlJc w:val="left"/>
      <w:pPr>
        <w:ind w:left="420" w:firstLine="0"/>
      </w:pPr>
      <w:rPr>
        <w:rFonts w:hint="eastAsia"/>
        <w:snapToGrid/>
      </w:rPr>
    </w:lvl>
    <w:lvl w:ilvl="1" w:tplc="099E76B4">
      <w:start w:val="1"/>
      <w:numFmt w:val="decimal"/>
      <w:lvlText w:val="2.3.%2"/>
      <w:lvlJc w:val="left"/>
      <w:pPr>
        <w:ind w:left="420" w:hanging="420"/>
      </w:pPr>
      <w:rPr>
        <w:rFonts w:ascii="Times" w:hAnsi="Times" w:hint="default"/>
        <w:i w:val="0"/>
        <w:snapToGrid/>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333CD4"/>
    <w:multiLevelType w:val="hybridMultilevel"/>
    <w:tmpl w:val="B30EBF6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AC3C15"/>
    <w:multiLevelType w:val="hybridMultilevel"/>
    <w:tmpl w:val="DB304E34"/>
    <w:lvl w:ilvl="0" w:tplc="E19C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B704E5"/>
    <w:multiLevelType w:val="hybridMultilevel"/>
    <w:tmpl w:val="CE1C829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FA607B"/>
    <w:multiLevelType w:val="hybridMultilevel"/>
    <w:tmpl w:val="1E76E078"/>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6812AE"/>
    <w:multiLevelType w:val="multilevel"/>
    <w:tmpl w:val="BF88567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2CA21CF"/>
    <w:multiLevelType w:val="hybridMultilevel"/>
    <w:tmpl w:val="4FDAECA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D94161"/>
    <w:multiLevelType w:val="multilevel"/>
    <w:tmpl w:val="DCFC50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8D403B"/>
    <w:multiLevelType w:val="hybridMultilevel"/>
    <w:tmpl w:val="F95AA044"/>
    <w:lvl w:ilvl="0" w:tplc="D896B628">
      <w:start w:val="1"/>
      <w:numFmt w:val="decimal"/>
      <w:lvlText w:val="1.%1"/>
      <w:lvlJc w:val="left"/>
      <w:pPr>
        <w:ind w:left="420" w:hanging="420"/>
      </w:pPr>
      <w:rPr>
        <w:rFonts w:ascii="Arial" w:hAnsi="Arial" w:cs="Arial" w:hint="default"/>
        <w:b/>
        <w:snapToGrid/>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C86F6F"/>
    <w:multiLevelType w:val="hybridMultilevel"/>
    <w:tmpl w:val="0B62F9A8"/>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3747DE"/>
    <w:multiLevelType w:val="hybridMultilevel"/>
    <w:tmpl w:val="D8B09B68"/>
    <w:lvl w:ilvl="0" w:tplc="52C83006">
      <w:start w:val="1"/>
      <w:numFmt w:val="decimal"/>
      <w:lvlText w:val="%1"/>
      <w:lvlJc w:val="left"/>
      <w:pPr>
        <w:ind w:left="420" w:hanging="420"/>
      </w:pPr>
      <w:rPr>
        <w:rFonts w:ascii="Arial" w:hAnsi="Arial" w:cs="Arial" w:hint="default"/>
        <w:b/>
        <w:snapToGrid/>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8054BC"/>
    <w:multiLevelType w:val="hybridMultilevel"/>
    <w:tmpl w:val="A220381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5695A"/>
    <w:multiLevelType w:val="hybridMultilevel"/>
    <w:tmpl w:val="67DCD5B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2F166A"/>
    <w:multiLevelType w:val="hybridMultilevel"/>
    <w:tmpl w:val="E10ACBF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4D619A"/>
    <w:multiLevelType w:val="hybridMultilevel"/>
    <w:tmpl w:val="F4FC23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FC0E9C"/>
    <w:multiLevelType w:val="multilevel"/>
    <w:tmpl w:val="7812A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D52E5F"/>
    <w:multiLevelType w:val="multilevel"/>
    <w:tmpl w:val="783299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8EA7B24"/>
    <w:multiLevelType w:val="hybridMultilevel"/>
    <w:tmpl w:val="7D140A6C"/>
    <w:lvl w:ilvl="0" w:tplc="DAF4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C2B4E32"/>
    <w:multiLevelType w:val="hybridMultilevel"/>
    <w:tmpl w:val="318E7752"/>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0394ED7"/>
    <w:multiLevelType w:val="hybridMultilevel"/>
    <w:tmpl w:val="22DA45E6"/>
    <w:lvl w:ilvl="0" w:tplc="14B4C05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2C64171"/>
    <w:multiLevelType w:val="hybridMultilevel"/>
    <w:tmpl w:val="F3827D2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2DA160F"/>
    <w:multiLevelType w:val="hybridMultilevel"/>
    <w:tmpl w:val="5796A8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854F60"/>
    <w:multiLevelType w:val="hybridMultilevel"/>
    <w:tmpl w:val="62D02464"/>
    <w:lvl w:ilvl="0" w:tplc="9BF6B4F2">
      <w:start w:val="1"/>
      <w:numFmt w:val="decimal"/>
      <w:lvlText w:val="2.4.1.%1"/>
      <w:lvlJc w:val="left"/>
      <w:pPr>
        <w:ind w:left="420" w:hanging="420"/>
      </w:pPr>
      <w:rPr>
        <w:rFonts w:hint="eastAsia"/>
        <w:i w:val="0"/>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BA90B08"/>
    <w:multiLevelType w:val="hybridMultilevel"/>
    <w:tmpl w:val="C166ED46"/>
    <w:lvl w:ilvl="0" w:tplc="DBB8B362">
      <w:start w:val="1"/>
      <w:numFmt w:val="decimal"/>
      <w:lvlText w:val="2.4.1.%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5B4C50"/>
    <w:multiLevelType w:val="hybridMultilevel"/>
    <w:tmpl w:val="C388B9E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C07B59"/>
    <w:multiLevelType w:val="hybridMultilevel"/>
    <w:tmpl w:val="79B80728"/>
    <w:lvl w:ilvl="0" w:tplc="6D7227D2">
      <w:start w:val="1"/>
      <w:numFmt w:val="decimal"/>
      <w:lvlText w:val="2.4.%1"/>
      <w:lvlJc w:val="left"/>
      <w:pPr>
        <w:ind w:left="420" w:hanging="420"/>
      </w:pPr>
      <w:rPr>
        <w:rFonts w:hint="eastAsia"/>
        <w:snapToGrid/>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C12B2E"/>
    <w:multiLevelType w:val="multilevel"/>
    <w:tmpl w:val="E0E8AD26"/>
    <w:lvl w:ilvl="0">
      <w:start w:val="1"/>
      <w:numFmt w:val="decimal"/>
      <w:lvlText w:val="%1"/>
      <w:lvlJc w:val="left"/>
      <w:pPr>
        <w:ind w:left="440" w:hanging="440"/>
      </w:pPr>
      <w:rPr>
        <w:rFonts w:asciiTheme="minorHAnsi" w:eastAsiaTheme="minorEastAsia" w:hAnsiTheme="minorHAnsi" w:cstheme="minorBidi"/>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ABB377E"/>
    <w:multiLevelType w:val="hybridMultilevel"/>
    <w:tmpl w:val="D870D43E"/>
    <w:lvl w:ilvl="0" w:tplc="DB5A9C62">
      <w:start w:val="1"/>
      <w:numFmt w:val="decimal"/>
      <w:lvlText w:val="3.1.%1"/>
      <w:lvlJc w:val="left"/>
      <w:pPr>
        <w:ind w:left="420" w:hanging="420"/>
      </w:pPr>
      <w:rPr>
        <w:rFonts w:hint="eastAsia"/>
        <w:b/>
        <w:snapToGrid/>
        <w:color w:val="000000" w:themeColor="text1"/>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EB95FE6"/>
    <w:multiLevelType w:val="hybridMultilevel"/>
    <w:tmpl w:val="DFCC1F16"/>
    <w:lvl w:ilvl="0" w:tplc="4E7E8A08">
      <w:start w:val="1"/>
      <w:numFmt w:val="decimal"/>
      <w:lvlText w:val="%1."/>
      <w:lvlJc w:val="left"/>
      <w:pPr>
        <w:ind w:left="360" w:hanging="360"/>
      </w:pPr>
      <w:rPr>
        <w:rFonts w:ascii="Arial" w:hAnsi="Arial"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7205DF"/>
    <w:multiLevelType w:val="hybridMultilevel"/>
    <w:tmpl w:val="CCE62D94"/>
    <w:lvl w:ilvl="0" w:tplc="6CF68D02">
      <w:start w:val="1"/>
      <w:numFmt w:val="decimal"/>
      <w:lvlText w:val="1.2.%1"/>
      <w:lvlJc w:val="left"/>
      <w:pPr>
        <w:ind w:left="720" w:hanging="720"/>
      </w:pPr>
      <w:rPr>
        <w:rFonts w:hint="eastAsia"/>
        <w:snapToGrid/>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9"/>
  </w:num>
  <w:num w:numId="3">
    <w:abstractNumId w:val="21"/>
  </w:num>
  <w:num w:numId="4">
    <w:abstractNumId w:val="19"/>
  </w:num>
  <w:num w:numId="5">
    <w:abstractNumId w:val="37"/>
  </w:num>
  <w:num w:numId="6">
    <w:abstractNumId w:val="28"/>
  </w:num>
  <w:num w:numId="7">
    <w:abstractNumId w:val="5"/>
  </w:num>
  <w:num w:numId="8">
    <w:abstractNumId w:val="8"/>
  </w:num>
  <w:num w:numId="9">
    <w:abstractNumId w:val="9"/>
  </w:num>
  <w:num w:numId="10">
    <w:abstractNumId w:val="0"/>
  </w:num>
  <w:num w:numId="11">
    <w:abstractNumId w:val="2"/>
  </w:num>
  <w:num w:numId="12">
    <w:abstractNumId w:val="26"/>
  </w:num>
  <w:num w:numId="13">
    <w:abstractNumId w:val="3"/>
  </w:num>
  <w:num w:numId="14">
    <w:abstractNumId w:val="32"/>
  </w:num>
  <w:num w:numId="15">
    <w:abstractNumId w:val="7"/>
  </w:num>
  <w:num w:numId="16">
    <w:abstractNumId w:val="27"/>
  </w:num>
  <w:num w:numId="17">
    <w:abstractNumId w:val="24"/>
  </w:num>
  <w:num w:numId="18">
    <w:abstractNumId w:val="31"/>
  </w:num>
  <w:num w:numId="19">
    <w:abstractNumId w:val="10"/>
  </w:num>
  <w:num w:numId="20">
    <w:abstractNumId w:val="20"/>
  </w:num>
  <w:num w:numId="21">
    <w:abstractNumId w:val="30"/>
  </w:num>
  <w:num w:numId="22">
    <w:abstractNumId w:val="18"/>
  </w:num>
  <w:num w:numId="23">
    <w:abstractNumId w:val="16"/>
  </w:num>
  <w:num w:numId="24">
    <w:abstractNumId w:val="1"/>
  </w:num>
  <w:num w:numId="25">
    <w:abstractNumId w:val="14"/>
  </w:num>
  <w:num w:numId="26">
    <w:abstractNumId w:val="17"/>
  </w:num>
  <w:num w:numId="27">
    <w:abstractNumId w:val="23"/>
  </w:num>
  <w:num w:numId="28">
    <w:abstractNumId w:val="12"/>
  </w:num>
  <w:num w:numId="29">
    <w:abstractNumId w:val="25"/>
  </w:num>
  <w:num w:numId="30">
    <w:abstractNumId w:val="22"/>
  </w:num>
  <w:num w:numId="31">
    <w:abstractNumId w:val="40"/>
  </w:num>
  <w:num w:numId="32">
    <w:abstractNumId w:val="6"/>
  </w:num>
  <w:num w:numId="33">
    <w:abstractNumId w:val="11"/>
  </w:num>
  <w:num w:numId="34">
    <w:abstractNumId w:val="4"/>
  </w:num>
  <w:num w:numId="35">
    <w:abstractNumId w:val="35"/>
  </w:num>
  <w:num w:numId="36">
    <w:abstractNumId w:val="36"/>
  </w:num>
  <w:num w:numId="37">
    <w:abstractNumId w:val="15"/>
  </w:num>
  <w:num w:numId="38">
    <w:abstractNumId w:val="33"/>
  </w:num>
  <w:num w:numId="39">
    <w:abstractNumId w:val="34"/>
  </w:num>
  <w:num w:numId="40">
    <w:abstractNumId w:val="29"/>
  </w:num>
  <w:num w:numId="41">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LOAN Terence">
    <w15:presenceInfo w15:providerId="AD" w15:userId="S-1-5-21-861567501-1417001333-682003330-8170"/>
  </w15:person>
  <w15:person w15:author="CAO Jiahao">
    <w15:presenceInfo w15:providerId="Windows Live" w15:userId="6adfc215-1d81-4623-a3dc-adefb44a0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2E0"/>
    <w:rsid w:val="0000375B"/>
    <w:rsid w:val="000039EA"/>
    <w:rsid w:val="00004393"/>
    <w:rsid w:val="00006EF0"/>
    <w:rsid w:val="000123F7"/>
    <w:rsid w:val="00016447"/>
    <w:rsid w:val="00021877"/>
    <w:rsid w:val="00033549"/>
    <w:rsid w:val="00033570"/>
    <w:rsid w:val="00042C68"/>
    <w:rsid w:val="00046D35"/>
    <w:rsid w:val="000471B1"/>
    <w:rsid w:val="000562C4"/>
    <w:rsid w:val="0006246D"/>
    <w:rsid w:val="00066674"/>
    <w:rsid w:val="00076B89"/>
    <w:rsid w:val="0008395F"/>
    <w:rsid w:val="00096E9F"/>
    <w:rsid w:val="00097988"/>
    <w:rsid w:val="000B1AD0"/>
    <w:rsid w:val="000B1E2F"/>
    <w:rsid w:val="000B4513"/>
    <w:rsid w:val="000C1DCE"/>
    <w:rsid w:val="000C76BC"/>
    <w:rsid w:val="000E64D2"/>
    <w:rsid w:val="000E6DEF"/>
    <w:rsid w:val="000E7B07"/>
    <w:rsid w:val="000F1965"/>
    <w:rsid w:val="000F7181"/>
    <w:rsid w:val="00100326"/>
    <w:rsid w:val="00102105"/>
    <w:rsid w:val="001115DE"/>
    <w:rsid w:val="00127726"/>
    <w:rsid w:val="001316F9"/>
    <w:rsid w:val="00132B65"/>
    <w:rsid w:val="001339E1"/>
    <w:rsid w:val="00141D0E"/>
    <w:rsid w:val="00161936"/>
    <w:rsid w:val="00162164"/>
    <w:rsid w:val="001769E6"/>
    <w:rsid w:val="0019091E"/>
    <w:rsid w:val="001A1F42"/>
    <w:rsid w:val="001C0F5A"/>
    <w:rsid w:val="001C256A"/>
    <w:rsid w:val="001C5746"/>
    <w:rsid w:val="001C63A9"/>
    <w:rsid w:val="001C7C37"/>
    <w:rsid w:val="001D55B4"/>
    <w:rsid w:val="001D7C19"/>
    <w:rsid w:val="001E1831"/>
    <w:rsid w:val="001E1E66"/>
    <w:rsid w:val="001E34E3"/>
    <w:rsid w:val="001E3CD7"/>
    <w:rsid w:val="001E4D9B"/>
    <w:rsid w:val="0021086D"/>
    <w:rsid w:val="0021575A"/>
    <w:rsid w:val="00225EB8"/>
    <w:rsid w:val="0024390B"/>
    <w:rsid w:val="00244A38"/>
    <w:rsid w:val="00247B4D"/>
    <w:rsid w:val="0025322F"/>
    <w:rsid w:val="002535BA"/>
    <w:rsid w:val="00253B30"/>
    <w:rsid w:val="00270B44"/>
    <w:rsid w:val="00273121"/>
    <w:rsid w:val="00273306"/>
    <w:rsid w:val="00285481"/>
    <w:rsid w:val="00294254"/>
    <w:rsid w:val="00296017"/>
    <w:rsid w:val="00296A66"/>
    <w:rsid w:val="00297A54"/>
    <w:rsid w:val="00297E15"/>
    <w:rsid w:val="002B5165"/>
    <w:rsid w:val="002C1A8B"/>
    <w:rsid w:val="002C23AC"/>
    <w:rsid w:val="002C4D1E"/>
    <w:rsid w:val="002C6618"/>
    <w:rsid w:val="002D4866"/>
    <w:rsid w:val="002F3585"/>
    <w:rsid w:val="002F5C27"/>
    <w:rsid w:val="00302097"/>
    <w:rsid w:val="00312854"/>
    <w:rsid w:val="00316E44"/>
    <w:rsid w:val="00322AE1"/>
    <w:rsid w:val="00325308"/>
    <w:rsid w:val="00326E01"/>
    <w:rsid w:val="00333A99"/>
    <w:rsid w:val="00334D05"/>
    <w:rsid w:val="00335A72"/>
    <w:rsid w:val="00340B27"/>
    <w:rsid w:val="003445F0"/>
    <w:rsid w:val="00352FE0"/>
    <w:rsid w:val="00363161"/>
    <w:rsid w:val="00391A43"/>
    <w:rsid w:val="003A0120"/>
    <w:rsid w:val="003A56CD"/>
    <w:rsid w:val="003A5F18"/>
    <w:rsid w:val="003C5F0A"/>
    <w:rsid w:val="003C64D8"/>
    <w:rsid w:val="003D1456"/>
    <w:rsid w:val="003D6B88"/>
    <w:rsid w:val="003E06B1"/>
    <w:rsid w:val="003E47A7"/>
    <w:rsid w:val="003F01F1"/>
    <w:rsid w:val="003F3086"/>
    <w:rsid w:val="003F78DC"/>
    <w:rsid w:val="0040376F"/>
    <w:rsid w:val="00422FA2"/>
    <w:rsid w:val="00427C93"/>
    <w:rsid w:val="0044087E"/>
    <w:rsid w:val="0045478C"/>
    <w:rsid w:val="00464DCC"/>
    <w:rsid w:val="00470CEE"/>
    <w:rsid w:val="00471B85"/>
    <w:rsid w:val="0048394E"/>
    <w:rsid w:val="0049040A"/>
    <w:rsid w:val="00491F05"/>
    <w:rsid w:val="00493937"/>
    <w:rsid w:val="00494500"/>
    <w:rsid w:val="004948E6"/>
    <w:rsid w:val="004A0695"/>
    <w:rsid w:val="004A129B"/>
    <w:rsid w:val="004A4CBF"/>
    <w:rsid w:val="004A703E"/>
    <w:rsid w:val="004A7429"/>
    <w:rsid w:val="004C1757"/>
    <w:rsid w:val="004C4904"/>
    <w:rsid w:val="004C581E"/>
    <w:rsid w:val="004D6953"/>
    <w:rsid w:val="004E405A"/>
    <w:rsid w:val="004F1166"/>
    <w:rsid w:val="004F6D8C"/>
    <w:rsid w:val="0050504A"/>
    <w:rsid w:val="00523123"/>
    <w:rsid w:val="00534390"/>
    <w:rsid w:val="0053679D"/>
    <w:rsid w:val="00540D05"/>
    <w:rsid w:val="00547067"/>
    <w:rsid w:val="00550685"/>
    <w:rsid w:val="00551F90"/>
    <w:rsid w:val="0055755B"/>
    <w:rsid w:val="00567344"/>
    <w:rsid w:val="00572CAC"/>
    <w:rsid w:val="0057589C"/>
    <w:rsid w:val="00581012"/>
    <w:rsid w:val="00581D89"/>
    <w:rsid w:val="005A65A7"/>
    <w:rsid w:val="005B0629"/>
    <w:rsid w:val="005B2A30"/>
    <w:rsid w:val="005C00C8"/>
    <w:rsid w:val="005C5794"/>
    <w:rsid w:val="005D309A"/>
    <w:rsid w:val="005D507D"/>
    <w:rsid w:val="005D5D37"/>
    <w:rsid w:val="005E20E7"/>
    <w:rsid w:val="005E7E1E"/>
    <w:rsid w:val="005E7F59"/>
    <w:rsid w:val="005E7F6C"/>
    <w:rsid w:val="00604D8E"/>
    <w:rsid w:val="00605D78"/>
    <w:rsid w:val="006155A0"/>
    <w:rsid w:val="00616D51"/>
    <w:rsid w:val="00622C79"/>
    <w:rsid w:val="0062425D"/>
    <w:rsid w:val="006251C3"/>
    <w:rsid w:val="00635BCD"/>
    <w:rsid w:val="00640437"/>
    <w:rsid w:val="006474BE"/>
    <w:rsid w:val="00647C47"/>
    <w:rsid w:val="0065399C"/>
    <w:rsid w:val="00655A4B"/>
    <w:rsid w:val="0067406F"/>
    <w:rsid w:val="00680A79"/>
    <w:rsid w:val="00693C2A"/>
    <w:rsid w:val="00697151"/>
    <w:rsid w:val="006B6266"/>
    <w:rsid w:val="006C1702"/>
    <w:rsid w:val="006C793F"/>
    <w:rsid w:val="006D1BBD"/>
    <w:rsid w:val="006D6A8A"/>
    <w:rsid w:val="006E50AE"/>
    <w:rsid w:val="006F0127"/>
    <w:rsid w:val="006F0284"/>
    <w:rsid w:val="006F050C"/>
    <w:rsid w:val="006F7342"/>
    <w:rsid w:val="007070FF"/>
    <w:rsid w:val="00714734"/>
    <w:rsid w:val="00720FED"/>
    <w:rsid w:val="00724F0E"/>
    <w:rsid w:val="00727BD6"/>
    <w:rsid w:val="007406F8"/>
    <w:rsid w:val="00742F2E"/>
    <w:rsid w:val="00745366"/>
    <w:rsid w:val="00746424"/>
    <w:rsid w:val="0075232B"/>
    <w:rsid w:val="007539F2"/>
    <w:rsid w:val="007600CA"/>
    <w:rsid w:val="00762A3B"/>
    <w:rsid w:val="0076364B"/>
    <w:rsid w:val="0077214D"/>
    <w:rsid w:val="00772322"/>
    <w:rsid w:val="00776094"/>
    <w:rsid w:val="00787B09"/>
    <w:rsid w:val="007A2CEC"/>
    <w:rsid w:val="007A334B"/>
    <w:rsid w:val="007B2E89"/>
    <w:rsid w:val="007B644E"/>
    <w:rsid w:val="007B7032"/>
    <w:rsid w:val="007E6B38"/>
    <w:rsid w:val="00804AAB"/>
    <w:rsid w:val="00810E9C"/>
    <w:rsid w:val="00811010"/>
    <w:rsid w:val="0081416B"/>
    <w:rsid w:val="00814EDC"/>
    <w:rsid w:val="0082509F"/>
    <w:rsid w:val="00833EC5"/>
    <w:rsid w:val="00833F21"/>
    <w:rsid w:val="0084468B"/>
    <w:rsid w:val="00844EEF"/>
    <w:rsid w:val="008524BF"/>
    <w:rsid w:val="00854A42"/>
    <w:rsid w:val="0086634C"/>
    <w:rsid w:val="0087221B"/>
    <w:rsid w:val="00873B47"/>
    <w:rsid w:val="00875B04"/>
    <w:rsid w:val="008768F2"/>
    <w:rsid w:val="00883DB3"/>
    <w:rsid w:val="008904E4"/>
    <w:rsid w:val="008913C3"/>
    <w:rsid w:val="008A27DB"/>
    <w:rsid w:val="008A35BC"/>
    <w:rsid w:val="008A5A7B"/>
    <w:rsid w:val="008B2FDD"/>
    <w:rsid w:val="008D0D6C"/>
    <w:rsid w:val="008E3ACE"/>
    <w:rsid w:val="008E3F88"/>
    <w:rsid w:val="00900C61"/>
    <w:rsid w:val="00903F38"/>
    <w:rsid w:val="00905520"/>
    <w:rsid w:val="009077AB"/>
    <w:rsid w:val="00910C54"/>
    <w:rsid w:val="00912ABC"/>
    <w:rsid w:val="0092002B"/>
    <w:rsid w:val="009219E1"/>
    <w:rsid w:val="00922AE4"/>
    <w:rsid w:val="00936783"/>
    <w:rsid w:val="0094119C"/>
    <w:rsid w:val="0094215D"/>
    <w:rsid w:val="0094370C"/>
    <w:rsid w:val="00947241"/>
    <w:rsid w:val="009558D5"/>
    <w:rsid w:val="00960E2D"/>
    <w:rsid w:val="009625A8"/>
    <w:rsid w:val="00966C00"/>
    <w:rsid w:val="00970908"/>
    <w:rsid w:val="009711C9"/>
    <w:rsid w:val="009714E2"/>
    <w:rsid w:val="00972300"/>
    <w:rsid w:val="009913E8"/>
    <w:rsid w:val="00994152"/>
    <w:rsid w:val="009C285C"/>
    <w:rsid w:val="009C48C4"/>
    <w:rsid w:val="009C7374"/>
    <w:rsid w:val="009D1292"/>
    <w:rsid w:val="009D207A"/>
    <w:rsid w:val="009D4C33"/>
    <w:rsid w:val="009D7182"/>
    <w:rsid w:val="009F4C01"/>
    <w:rsid w:val="00A0112B"/>
    <w:rsid w:val="00A020DD"/>
    <w:rsid w:val="00A074A1"/>
    <w:rsid w:val="00A23AEA"/>
    <w:rsid w:val="00A24A74"/>
    <w:rsid w:val="00A36D57"/>
    <w:rsid w:val="00A744D4"/>
    <w:rsid w:val="00A821D0"/>
    <w:rsid w:val="00A822CB"/>
    <w:rsid w:val="00A92CB1"/>
    <w:rsid w:val="00A956B9"/>
    <w:rsid w:val="00AA01F3"/>
    <w:rsid w:val="00AA67CC"/>
    <w:rsid w:val="00AC12E0"/>
    <w:rsid w:val="00AD67B2"/>
    <w:rsid w:val="00AE1426"/>
    <w:rsid w:val="00AE6EEA"/>
    <w:rsid w:val="00B0159B"/>
    <w:rsid w:val="00B17391"/>
    <w:rsid w:val="00B27966"/>
    <w:rsid w:val="00B42009"/>
    <w:rsid w:val="00B45A96"/>
    <w:rsid w:val="00B61B35"/>
    <w:rsid w:val="00B704D1"/>
    <w:rsid w:val="00B84EF1"/>
    <w:rsid w:val="00B929CD"/>
    <w:rsid w:val="00B96F47"/>
    <w:rsid w:val="00BA3732"/>
    <w:rsid w:val="00BA5775"/>
    <w:rsid w:val="00BA5DFD"/>
    <w:rsid w:val="00BB41FA"/>
    <w:rsid w:val="00BC2707"/>
    <w:rsid w:val="00BC2B4D"/>
    <w:rsid w:val="00BC3103"/>
    <w:rsid w:val="00BD62FA"/>
    <w:rsid w:val="00BE66EB"/>
    <w:rsid w:val="00BF60B5"/>
    <w:rsid w:val="00C0316A"/>
    <w:rsid w:val="00C13982"/>
    <w:rsid w:val="00C22A82"/>
    <w:rsid w:val="00C34A01"/>
    <w:rsid w:val="00C37330"/>
    <w:rsid w:val="00C50196"/>
    <w:rsid w:val="00C57458"/>
    <w:rsid w:val="00C75B2B"/>
    <w:rsid w:val="00C76BD4"/>
    <w:rsid w:val="00C7771B"/>
    <w:rsid w:val="00C832E3"/>
    <w:rsid w:val="00C8555F"/>
    <w:rsid w:val="00C9053D"/>
    <w:rsid w:val="00C9206A"/>
    <w:rsid w:val="00C95280"/>
    <w:rsid w:val="00CA0D2A"/>
    <w:rsid w:val="00CA17AC"/>
    <w:rsid w:val="00CA1DB9"/>
    <w:rsid w:val="00CA48E3"/>
    <w:rsid w:val="00CB147B"/>
    <w:rsid w:val="00CB1631"/>
    <w:rsid w:val="00CC0C64"/>
    <w:rsid w:val="00CC3A8B"/>
    <w:rsid w:val="00CD0FD3"/>
    <w:rsid w:val="00CD1F92"/>
    <w:rsid w:val="00CE1D84"/>
    <w:rsid w:val="00CE33AB"/>
    <w:rsid w:val="00CF5D2D"/>
    <w:rsid w:val="00D012C7"/>
    <w:rsid w:val="00D025F9"/>
    <w:rsid w:val="00D11029"/>
    <w:rsid w:val="00D12E22"/>
    <w:rsid w:val="00D157DC"/>
    <w:rsid w:val="00D168AF"/>
    <w:rsid w:val="00D22998"/>
    <w:rsid w:val="00D4546A"/>
    <w:rsid w:val="00D537BB"/>
    <w:rsid w:val="00D623D8"/>
    <w:rsid w:val="00D722E0"/>
    <w:rsid w:val="00D74304"/>
    <w:rsid w:val="00D7580C"/>
    <w:rsid w:val="00D75975"/>
    <w:rsid w:val="00D9279B"/>
    <w:rsid w:val="00D947A2"/>
    <w:rsid w:val="00DA35C6"/>
    <w:rsid w:val="00DA7DB7"/>
    <w:rsid w:val="00DB4128"/>
    <w:rsid w:val="00DB4573"/>
    <w:rsid w:val="00DB5447"/>
    <w:rsid w:val="00DC3A01"/>
    <w:rsid w:val="00DD1B34"/>
    <w:rsid w:val="00DD62DF"/>
    <w:rsid w:val="00DD6D1F"/>
    <w:rsid w:val="00DD6EA1"/>
    <w:rsid w:val="00DE1D49"/>
    <w:rsid w:val="00DE468D"/>
    <w:rsid w:val="00DE5C76"/>
    <w:rsid w:val="00DE6402"/>
    <w:rsid w:val="00DF7E7F"/>
    <w:rsid w:val="00E05A6C"/>
    <w:rsid w:val="00E13BB0"/>
    <w:rsid w:val="00E35163"/>
    <w:rsid w:val="00E37255"/>
    <w:rsid w:val="00E40439"/>
    <w:rsid w:val="00E429A9"/>
    <w:rsid w:val="00E55BC7"/>
    <w:rsid w:val="00E65361"/>
    <w:rsid w:val="00E66209"/>
    <w:rsid w:val="00E74578"/>
    <w:rsid w:val="00E83FED"/>
    <w:rsid w:val="00E917D7"/>
    <w:rsid w:val="00EA7594"/>
    <w:rsid w:val="00EB51CC"/>
    <w:rsid w:val="00EB601C"/>
    <w:rsid w:val="00EC0709"/>
    <w:rsid w:val="00ED27EB"/>
    <w:rsid w:val="00ED7CBA"/>
    <w:rsid w:val="00EE4085"/>
    <w:rsid w:val="00EE613A"/>
    <w:rsid w:val="00EE767F"/>
    <w:rsid w:val="00EF273C"/>
    <w:rsid w:val="00EF2937"/>
    <w:rsid w:val="00F04125"/>
    <w:rsid w:val="00F10A16"/>
    <w:rsid w:val="00F12315"/>
    <w:rsid w:val="00F12D89"/>
    <w:rsid w:val="00F200F0"/>
    <w:rsid w:val="00F22691"/>
    <w:rsid w:val="00F27B83"/>
    <w:rsid w:val="00F302FD"/>
    <w:rsid w:val="00F34033"/>
    <w:rsid w:val="00F35AF3"/>
    <w:rsid w:val="00F37372"/>
    <w:rsid w:val="00F40BCF"/>
    <w:rsid w:val="00F4291D"/>
    <w:rsid w:val="00F52510"/>
    <w:rsid w:val="00F55820"/>
    <w:rsid w:val="00F610F1"/>
    <w:rsid w:val="00F61761"/>
    <w:rsid w:val="00F7031D"/>
    <w:rsid w:val="00F718BE"/>
    <w:rsid w:val="00F73BB9"/>
    <w:rsid w:val="00F81F7F"/>
    <w:rsid w:val="00FB0E41"/>
    <w:rsid w:val="00FB7512"/>
    <w:rsid w:val="00FC755E"/>
    <w:rsid w:val="00FE0CC1"/>
    <w:rsid w:val="00FE3DB8"/>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DB9E"/>
  <w15:chartTrackingRefBased/>
  <w15:docId w15:val="{B8A1A3FB-72D0-3B43-BAA1-B47AFAB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4573"/>
    <w:rPr>
      <w:rFonts w:ascii="宋体" w:eastAsia="宋体" w:hAnsi="宋体" w:cs="宋体"/>
      <w:kern w:val="0"/>
      <w:sz w:val="24"/>
    </w:rPr>
  </w:style>
  <w:style w:type="paragraph" w:styleId="1">
    <w:name w:val="heading 1"/>
    <w:basedOn w:val="a"/>
    <w:next w:val="a"/>
    <w:link w:val="10"/>
    <w:qFormat/>
    <w:rsid w:val="00F610F1"/>
    <w:pPr>
      <w:keepNext/>
      <w:spacing w:after="240" w:line="360" w:lineRule="auto"/>
      <w:outlineLvl w:val="0"/>
    </w:pPr>
    <w:rPr>
      <w:rFonts w:ascii="Arial" w:hAnsi="Arial" w:cs="Times New Roman"/>
      <w:b/>
      <w:kern w:val="28"/>
      <w:sz w:val="28"/>
      <w:szCs w:val="20"/>
      <w:lang w:val="en-GB" w:eastAsia="en-US"/>
    </w:rPr>
  </w:style>
  <w:style w:type="paragraph" w:styleId="2">
    <w:name w:val="heading 2"/>
    <w:basedOn w:val="a"/>
    <w:next w:val="a"/>
    <w:link w:val="20"/>
    <w:qFormat/>
    <w:rsid w:val="00F610F1"/>
    <w:pPr>
      <w:keepNext/>
      <w:tabs>
        <w:tab w:val="num" w:pos="576"/>
      </w:tabs>
      <w:spacing w:before="240" w:after="60" w:line="360" w:lineRule="auto"/>
      <w:ind w:left="576" w:hanging="576"/>
      <w:outlineLvl w:val="1"/>
    </w:pPr>
    <w:rPr>
      <w:rFonts w:ascii="Arial" w:hAnsi="Arial" w:cs="Times New Roman"/>
      <w:b/>
      <w:i/>
      <w:sz w:val="26"/>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 w:type="paragraph" w:styleId="a3">
    <w:name w:val="List Paragraph"/>
    <w:basedOn w:val="a"/>
    <w:uiPriority w:val="34"/>
    <w:qFormat/>
    <w:rsid w:val="00F610F1"/>
    <w:pPr>
      <w:ind w:firstLineChars="200" w:firstLine="420"/>
    </w:pPr>
  </w:style>
  <w:style w:type="character" w:customStyle="1" w:styleId="10">
    <w:name w:val="标题 1 字符"/>
    <w:basedOn w:val="a0"/>
    <w:link w:val="1"/>
    <w:rsid w:val="00F610F1"/>
    <w:rPr>
      <w:rFonts w:ascii="Arial" w:hAnsi="Arial" w:cs="Times New Roman"/>
      <w:b/>
      <w:kern w:val="28"/>
      <w:sz w:val="28"/>
      <w:szCs w:val="20"/>
      <w:lang w:val="en-GB" w:eastAsia="en-US"/>
    </w:rPr>
  </w:style>
  <w:style w:type="character" w:customStyle="1" w:styleId="20">
    <w:name w:val="标题 2 字符"/>
    <w:basedOn w:val="a0"/>
    <w:link w:val="2"/>
    <w:rsid w:val="00F610F1"/>
    <w:rPr>
      <w:rFonts w:ascii="Arial" w:hAnsi="Arial" w:cs="Times New Roman"/>
      <w:b/>
      <w:i/>
      <w:kern w:val="0"/>
      <w:sz w:val="26"/>
      <w:szCs w:val="20"/>
      <w:lang w:val="en-GB" w:eastAsia="en-US"/>
    </w:rPr>
  </w:style>
  <w:style w:type="character" w:customStyle="1" w:styleId="apple-converted-space">
    <w:name w:val="apple-converted-space"/>
    <w:basedOn w:val="a0"/>
    <w:rsid w:val="00567344"/>
  </w:style>
  <w:style w:type="paragraph" w:styleId="a4">
    <w:name w:val="Balloon Text"/>
    <w:basedOn w:val="a"/>
    <w:link w:val="a5"/>
    <w:uiPriority w:val="99"/>
    <w:semiHidden/>
    <w:unhideWhenUsed/>
    <w:rsid w:val="00994152"/>
    <w:rPr>
      <w:sz w:val="18"/>
      <w:szCs w:val="18"/>
    </w:rPr>
  </w:style>
  <w:style w:type="character" w:customStyle="1" w:styleId="a5">
    <w:name w:val="批注框文本 字符"/>
    <w:basedOn w:val="a0"/>
    <w:link w:val="a4"/>
    <w:uiPriority w:val="99"/>
    <w:semiHidden/>
    <w:rsid w:val="00994152"/>
    <w:rPr>
      <w:rFonts w:ascii="宋体" w:eastAsia="宋体" w:hAnsi="宋体" w:cs="宋体"/>
      <w:kern w:val="0"/>
      <w:sz w:val="18"/>
      <w:szCs w:val="18"/>
    </w:rPr>
  </w:style>
  <w:style w:type="character" w:styleId="a6">
    <w:name w:val="annotation reference"/>
    <w:basedOn w:val="a0"/>
    <w:uiPriority w:val="99"/>
    <w:semiHidden/>
    <w:unhideWhenUsed/>
    <w:rsid w:val="00DA7DB7"/>
    <w:rPr>
      <w:sz w:val="16"/>
      <w:szCs w:val="16"/>
    </w:rPr>
  </w:style>
  <w:style w:type="paragraph" w:styleId="a7">
    <w:name w:val="annotation text"/>
    <w:basedOn w:val="a"/>
    <w:link w:val="a8"/>
    <w:uiPriority w:val="99"/>
    <w:semiHidden/>
    <w:unhideWhenUsed/>
    <w:rsid w:val="00DA7DB7"/>
    <w:rPr>
      <w:sz w:val="20"/>
      <w:szCs w:val="20"/>
    </w:rPr>
  </w:style>
  <w:style w:type="character" w:customStyle="1" w:styleId="a8">
    <w:name w:val="批注文字 字符"/>
    <w:basedOn w:val="a0"/>
    <w:link w:val="a7"/>
    <w:uiPriority w:val="99"/>
    <w:semiHidden/>
    <w:rsid w:val="00DA7DB7"/>
    <w:rPr>
      <w:rFonts w:ascii="宋体" w:eastAsia="宋体" w:hAnsi="宋体" w:cs="宋体"/>
      <w:kern w:val="0"/>
      <w:sz w:val="20"/>
      <w:szCs w:val="20"/>
    </w:rPr>
  </w:style>
  <w:style w:type="paragraph" w:styleId="a9">
    <w:name w:val="annotation subject"/>
    <w:basedOn w:val="a7"/>
    <w:next w:val="a7"/>
    <w:link w:val="aa"/>
    <w:uiPriority w:val="99"/>
    <w:semiHidden/>
    <w:unhideWhenUsed/>
    <w:rsid w:val="00DA7DB7"/>
    <w:rPr>
      <w:b/>
      <w:bCs/>
    </w:rPr>
  </w:style>
  <w:style w:type="character" w:customStyle="1" w:styleId="aa">
    <w:name w:val="批注主题 字符"/>
    <w:basedOn w:val="a8"/>
    <w:link w:val="a9"/>
    <w:uiPriority w:val="99"/>
    <w:semiHidden/>
    <w:rsid w:val="00DA7DB7"/>
    <w:rPr>
      <w:rFonts w:ascii="宋体" w:eastAsia="宋体" w:hAnsi="宋体" w:cs="宋体"/>
      <w:b/>
      <w:bCs/>
      <w:kern w:val="0"/>
      <w:sz w:val="20"/>
      <w:szCs w:val="20"/>
    </w:rPr>
  </w:style>
  <w:style w:type="paragraph" w:styleId="ab">
    <w:name w:val="Normal (Web)"/>
    <w:basedOn w:val="a"/>
    <w:uiPriority w:val="99"/>
    <w:unhideWhenUsed/>
    <w:rsid w:val="00742F2E"/>
    <w:pPr>
      <w:spacing w:before="100" w:beforeAutospacing="1" w:after="100" w:afterAutospacing="1"/>
    </w:pPr>
    <w:rPr>
      <w:rFonts w:ascii="Times New Roman" w:eastAsia="Times New Roman" w:hAnsi="Times New Roman" w:cs="Times New Roman"/>
      <w:lang w:val="en-GB" w:eastAsia="en-GB"/>
    </w:rPr>
  </w:style>
  <w:style w:type="character" w:styleId="ac">
    <w:name w:val="Hyperlink"/>
    <w:basedOn w:val="a0"/>
    <w:uiPriority w:val="99"/>
    <w:unhideWhenUsed/>
    <w:rsid w:val="0084468B"/>
    <w:rPr>
      <w:color w:val="0563C1" w:themeColor="hyperlink"/>
      <w:u w:val="single"/>
    </w:rPr>
  </w:style>
  <w:style w:type="character" w:styleId="ad">
    <w:name w:val="Placeholder Text"/>
    <w:basedOn w:val="a0"/>
    <w:uiPriority w:val="99"/>
    <w:semiHidden/>
    <w:rsid w:val="00DB4573"/>
    <w:rPr>
      <w:color w:val="808080"/>
    </w:rPr>
  </w:style>
  <w:style w:type="paragraph" w:styleId="ae">
    <w:name w:val="Revision"/>
    <w:hidden/>
    <w:uiPriority w:val="99"/>
    <w:semiHidden/>
    <w:rsid w:val="008A27DB"/>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999">
      <w:bodyDiv w:val="1"/>
      <w:marLeft w:val="0"/>
      <w:marRight w:val="0"/>
      <w:marTop w:val="0"/>
      <w:marBottom w:val="0"/>
      <w:divBdr>
        <w:top w:val="none" w:sz="0" w:space="0" w:color="auto"/>
        <w:left w:val="none" w:sz="0" w:space="0" w:color="auto"/>
        <w:bottom w:val="none" w:sz="0" w:space="0" w:color="auto"/>
        <w:right w:val="none" w:sz="0" w:space="0" w:color="auto"/>
      </w:divBdr>
    </w:div>
    <w:div w:id="234710036">
      <w:bodyDiv w:val="1"/>
      <w:marLeft w:val="0"/>
      <w:marRight w:val="0"/>
      <w:marTop w:val="0"/>
      <w:marBottom w:val="0"/>
      <w:divBdr>
        <w:top w:val="none" w:sz="0" w:space="0" w:color="auto"/>
        <w:left w:val="none" w:sz="0" w:space="0" w:color="auto"/>
        <w:bottom w:val="none" w:sz="0" w:space="0" w:color="auto"/>
        <w:right w:val="none" w:sz="0" w:space="0" w:color="auto"/>
      </w:divBdr>
    </w:div>
    <w:div w:id="316110683">
      <w:bodyDiv w:val="1"/>
      <w:marLeft w:val="0"/>
      <w:marRight w:val="0"/>
      <w:marTop w:val="0"/>
      <w:marBottom w:val="0"/>
      <w:divBdr>
        <w:top w:val="none" w:sz="0" w:space="0" w:color="auto"/>
        <w:left w:val="none" w:sz="0" w:space="0" w:color="auto"/>
        <w:bottom w:val="none" w:sz="0" w:space="0" w:color="auto"/>
        <w:right w:val="none" w:sz="0" w:space="0" w:color="auto"/>
      </w:divBdr>
    </w:div>
    <w:div w:id="328946689">
      <w:bodyDiv w:val="1"/>
      <w:marLeft w:val="0"/>
      <w:marRight w:val="0"/>
      <w:marTop w:val="0"/>
      <w:marBottom w:val="0"/>
      <w:divBdr>
        <w:top w:val="none" w:sz="0" w:space="0" w:color="auto"/>
        <w:left w:val="none" w:sz="0" w:space="0" w:color="auto"/>
        <w:bottom w:val="none" w:sz="0" w:space="0" w:color="auto"/>
        <w:right w:val="none" w:sz="0" w:space="0" w:color="auto"/>
      </w:divBdr>
    </w:div>
    <w:div w:id="421948315">
      <w:bodyDiv w:val="1"/>
      <w:marLeft w:val="0"/>
      <w:marRight w:val="0"/>
      <w:marTop w:val="0"/>
      <w:marBottom w:val="0"/>
      <w:divBdr>
        <w:top w:val="none" w:sz="0" w:space="0" w:color="auto"/>
        <w:left w:val="none" w:sz="0" w:space="0" w:color="auto"/>
        <w:bottom w:val="none" w:sz="0" w:space="0" w:color="auto"/>
        <w:right w:val="none" w:sz="0" w:space="0" w:color="auto"/>
      </w:divBdr>
    </w:div>
    <w:div w:id="478811808">
      <w:bodyDiv w:val="1"/>
      <w:marLeft w:val="0"/>
      <w:marRight w:val="0"/>
      <w:marTop w:val="0"/>
      <w:marBottom w:val="0"/>
      <w:divBdr>
        <w:top w:val="none" w:sz="0" w:space="0" w:color="auto"/>
        <w:left w:val="none" w:sz="0" w:space="0" w:color="auto"/>
        <w:bottom w:val="none" w:sz="0" w:space="0" w:color="auto"/>
        <w:right w:val="none" w:sz="0" w:space="0" w:color="auto"/>
      </w:divBdr>
      <w:divsChild>
        <w:div w:id="1011764413">
          <w:marLeft w:val="0"/>
          <w:marRight w:val="0"/>
          <w:marTop w:val="0"/>
          <w:marBottom w:val="0"/>
          <w:divBdr>
            <w:top w:val="none" w:sz="0" w:space="0" w:color="auto"/>
            <w:left w:val="none" w:sz="0" w:space="0" w:color="auto"/>
            <w:bottom w:val="none" w:sz="0" w:space="0" w:color="auto"/>
            <w:right w:val="none" w:sz="0" w:space="0" w:color="auto"/>
          </w:divBdr>
          <w:divsChild>
            <w:div w:id="718937125">
              <w:marLeft w:val="0"/>
              <w:marRight w:val="0"/>
              <w:marTop w:val="0"/>
              <w:marBottom w:val="0"/>
              <w:divBdr>
                <w:top w:val="none" w:sz="0" w:space="0" w:color="auto"/>
                <w:left w:val="none" w:sz="0" w:space="0" w:color="auto"/>
                <w:bottom w:val="none" w:sz="0" w:space="0" w:color="auto"/>
                <w:right w:val="none" w:sz="0" w:space="0" w:color="auto"/>
              </w:divBdr>
              <w:divsChild>
                <w:div w:id="12758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6446">
      <w:bodyDiv w:val="1"/>
      <w:marLeft w:val="0"/>
      <w:marRight w:val="0"/>
      <w:marTop w:val="0"/>
      <w:marBottom w:val="0"/>
      <w:divBdr>
        <w:top w:val="none" w:sz="0" w:space="0" w:color="auto"/>
        <w:left w:val="none" w:sz="0" w:space="0" w:color="auto"/>
        <w:bottom w:val="none" w:sz="0" w:space="0" w:color="auto"/>
        <w:right w:val="none" w:sz="0" w:space="0" w:color="auto"/>
      </w:divBdr>
    </w:div>
    <w:div w:id="679164595">
      <w:bodyDiv w:val="1"/>
      <w:marLeft w:val="0"/>
      <w:marRight w:val="0"/>
      <w:marTop w:val="0"/>
      <w:marBottom w:val="0"/>
      <w:divBdr>
        <w:top w:val="none" w:sz="0" w:space="0" w:color="auto"/>
        <w:left w:val="none" w:sz="0" w:space="0" w:color="auto"/>
        <w:bottom w:val="none" w:sz="0" w:space="0" w:color="auto"/>
        <w:right w:val="none" w:sz="0" w:space="0" w:color="auto"/>
      </w:divBdr>
    </w:div>
    <w:div w:id="738290810">
      <w:bodyDiv w:val="1"/>
      <w:marLeft w:val="0"/>
      <w:marRight w:val="0"/>
      <w:marTop w:val="0"/>
      <w:marBottom w:val="0"/>
      <w:divBdr>
        <w:top w:val="none" w:sz="0" w:space="0" w:color="auto"/>
        <w:left w:val="none" w:sz="0" w:space="0" w:color="auto"/>
        <w:bottom w:val="none" w:sz="0" w:space="0" w:color="auto"/>
        <w:right w:val="none" w:sz="0" w:space="0" w:color="auto"/>
      </w:divBdr>
    </w:div>
    <w:div w:id="809909467">
      <w:bodyDiv w:val="1"/>
      <w:marLeft w:val="0"/>
      <w:marRight w:val="0"/>
      <w:marTop w:val="0"/>
      <w:marBottom w:val="0"/>
      <w:divBdr>
        <w:top w:val="none" w:sz="0" w:space="0" w:color="auto"/>
        <w:left w:val="none" w:sz="0" w:space="0" w:color="auto"/>
        <w:bottom w:val="none" w:sz="0" w:space="0" w:color="auto"/>
        <w:right w:val="none" w:sz="0" w:space="0" w:color="auto"/>
      </w:divBdr>
    </w:div>
    <w:div w:id="945234729">
      <w:bodyDiv w:val="1"/>
      <w:marLeft w:val="0"/>
      <w:marRight w:val="0"/>
      <w:marTop w:val="0"/>
      <w:marBottom w:val="0"/>
      <w:divBdr>
        <w:top w:val="none" w:sz="0" w:space="0" w:color="auto"/>
        <w:left w:val="none" w:sz="0" w:space="0" w:color="auto"/>
        <w:bottom w:val="none" w:sz="0" w:space="0" w:color="auto"/>
        <w:right w:val="none" w:sz="0" w:space="0" w:color="auto"/>
      </w:divBdr>
    </w:div>
    <w:div w:id="954605954">
      <w:bodyDiv w:val="1"/>
      <w:marLeft w:val="0"/>
      <w:marRight w:val="0"/>
      <w:marTop w:val="0"/>
      <w:marBottom w:val="0"/>
      <w:divBdr>
        <w:top w:val="none" w:sz="0" w:space="0" w:color="auto"/>
        <w:left w:val="none" w:sz="0" w:space="0" w:color="auto"/>
        <w:bottom w:val="none" w:sz="0" w:space="0" w:color="auto"/>
        <w:right w:val="none" w:sz="0" w:space="0" w:color="auto"/>
      </w:divBdr>
    </w:div>
    <w:div w:id="963384265">
      <w:bodyDiv w:val="1"/>
      <w:marLeft w:val="0"/>
      <w:marRight w:val="0"/>
      <w:marTop w:val="0"/>
      <w:marBottom w:val="0"/>
      <w:divBdr>
        <w:top w:val="none" w:sz="0" w:space="0" w:color="auto"/>
        <w:left w:val="none" w:sz="0" w:space="0" w:color="auto"/>
        <w:bottom w:val="none" w:sz="0" w:space="0" w:color="auto"/>
        <w:right w:val="none" w:sz="0" w:space="0" w:color="auto"/>
      </w:divBdr>
    </w:div>
    <w:div w:id="1310986372">
      <w:bodyDiv w:val="1"/>
      <w:marLeft w:val="0"/>
      <w:marRight w:val="0"/>
      <w:marTop w:val="0"/>
      <w:marBottom w:val="0"/>
      <w:divBdr>
        <w:top w:val="none" w:sz="0" w:space="0" w:color="auto"/>
        <w:left w:val="none" w:sz="0" w:space="0" w:color="auto"/>
        <w:bottom w:val="none" w:sz="0" w:space="0" w:color="auto"/>
        <w:right w:val="none" w:sz="0" w:space="0" w:color="auto"/>
      </w:divBdr>
    </w:div>
    <w:div w:id="1406957672">
      <w:bodyDiv w:val="1"/>
      <w:marLeft w:val="0"/>
      <w:marRight w:val="0"/>
      <w:marTop w:val="0"/>
      <w:marBottom w:val="0"/>
      <w:divBdr>
        <w:top w:val="none" w:sz="0" w:space="0" w:color="auto"/>
        <w:left w:val="none" w:sz="0" w:space="0" w:color="auto"/>
        <w:bottom w:val="none" w:sz="0" w:space="0" w:color="auto"/>
        <w:right w:val="none" w:sz="0" w:space="0" w:color="auto"/>
      </w:divBdr>
    </w:div>
    <w:div w:id="1421372419">
      <w:bodyDiv w:val="1"/>
      <w:marLeft w:val="0"/>
      <w:marRight w:val="0"/>
      <w:marTop w:val="0"/>
      <w:marBottom w:val="0"/>
      <w:divBdr>
        <w:top w:val="none" w:sz="0" w:space="0" w:color="auto"/>
        <w:left w:val="none" w:sz="0" w:space="0" w:color="auto"/>
        <w:bottom w:val="none" w:sz="0" w:space="0" w:color="auto"/>
        <w:right w:val="none" w:sz="0" w:space="0" w:color="auto"/>
      </w:divBdr>
    </w:div>
    <w:div w:id="1449547492">
      <w:bodyDiv w:val="1"/>
      <w:marLeft w:val="0"/>
      <w:marRight w:val="0"/>
      <w:marTop w:val="0"/>
      <w:marBottom w:val="0"/>
      <w:divBdr>
        <w:top w:val="none" w:sz="0" w:space="0" w:color="auto"/>
        <w:left w:val="none" w:sz="0" w:space="0" w:color="auto"/>
        <w:bottom w:val="none" w:sz="0" w:space="0" w:color="auto"/>
        <w:right w:val="none" w:sz="0" w:space="0" w:color="auto"/>
      </w:divBdr>
    </w:div>
    <w:div w:id="1456364927">
      <w:bodyDiv w:val="1"/>
      <w:marLeft w:val="0"/>
      <w:marRight w:val="0"/>
      <w:marTop w:val="0"/>
      <w:marBottom w:val="0"/>
      <w:divBdr>
        <w:top w:val="none" w:sz="0" w:space="0" w:color="auto"/>
        <w:left w:val="none" w:sz="0" w:space="0" w:color="auto"/>
        <w:bottom w:val="none" w:sz="0" w:space="0" w:color="auto"/>
        <w:right w:val="none" w:sz="0" w:space="0" w:color="auto"/>
      </w:divBdr>
    </w:div>
    <w:div w:id="1616523112">
      <w:bodyDiv w:val="1"/>
      <w:marLeft w:val="0"/>
      <w:marRight w:val="0"/>
      <w:marTop w:val="0"/>
      <w:marBottom w:val="0"/>
      <w:divBdr>
        <w:top w:val="none" w:sz="0" w:space="0" w:color="auto"/>
        <w:left w:val="none" w:sz="0" w:space="0" w:color="auto"/>
        <w:bottom w:val="none" w:sz="0" w:space="0" w:color="auto"/>
        <w:right w:val="none" w:sz="0" w:space="0" w:color="auto"/>
      </w:divBdr>
    </w:div>
    <w:div w:id="19128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cikit-learn.org/stable/modules/tree.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1615</TotalTime>
  <Pages>20</Pages>
  <Words>6652</Words>
  <Characters>37923</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421</cp:revision>
  <dcterms:created xsi:type="dcterms:W3CDTF">2018-07-30T20:38:00Z</dcterms:created>
  <dcterms:modified xsi:type="dcterms:W3CDTF">2018-08-12T23:07:00Z</dcterms:modified>
</cp:coreProperties>
</file>